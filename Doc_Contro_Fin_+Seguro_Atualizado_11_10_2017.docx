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3E6" w:rsidRPr="00EF50BF" w:rsidRDefault="00C613E6" w:rsidP="00CB53BB">
      <w:pPr>
        <w:spacing w:line="480" w:lineRule="auto"/>
        <w:jc w:val="center"/>
        <w:rPr>
          <w:b/>
          <w:bCs/>
          <w:sz w:val="28"/>
          <w:szCs w:val="28"/>
        </w:rPr>
      </w:pPr>
      <w:r w:rsidRPr="00EF50BF">
        <w:rPr>
          <w:b/>
          <w:bCs/>
          <w:sz w:val="28"/>
          <w:szCs w:val="28"/>
        </w:rPr>
        <w:t>FACULDADE DE TECNOLOGIA DE OURINHOS – FATEC OURINHOS</w:t>
      </w:r>
    </w:p>
    <w:p w:rsidR="00C613E6" w:rsidRPr="00EF50BF" w:rsidRDefault="00C613E6" w:rsidP="00CB53BB">
      <w:pPr>
        <w:spacing w:line="480" w:lineRule="auto"/>
        <w:jc w:val="center"/>
        <w:rPr>
          <w:b/>
          <w:bCs/>
          <w:sz w:val="28"/>
          <w:szCs w:val="28"/>
        </w:rPr>
      </w:pPr>
      <w:r w:rsidRPr="00EF50BF">
        <w:rPr>
          <w:b/>
          <w:bCs/>
          <w:sz w:val="28"/>
          <w:szCs w:val="28"/>
        </w:rPr>
        <w:t>ANÁLISE E DESENVOLVIMENTO DE SISTEMAS</w:t>
      </w:r>
    </w:p>
    <w:p w:rsidR="00C613E6" w:rsidRPr="00EF50BF" w:rsidRDefault="00DB1789" w:rsidP="00CB53BB">
      <w:pPr>
        <w:spacing w:line="480" w:lineRule="auto"/>
        <w:jc w:val="center"/>
        <w:rPr>
          <w:b/>
          <w:bCs/>
          <w:sz w:val="28"/>
          <w:szCs w:val="28"/>
        </w:rPr>
      </w:pPr>
      <w:r>
        <w:rPr>
          <w:b/>
          <w:bCs/>
          <w:sz w:val="28"/>
          <w:szCs w:val="28"/>
        </w:rPr>
        <w:t xml:space="preserve">LABORATORIO DE ENGENHARIA DE SOFTWARE </w:t>
      </w:r>
    </w:p>
    <w:p w:rsidR="00C613E6" w:rsidRPr="00EF50BF" w:rsidRDefault="00C613E6" w:rsidP="00CB53BB">
      <w:pPr>
        <w:spacing w:line="480" w:lineRule="auto"/>
        <w:rPr>
          <w:b/>
          <w:bCs/>
          <w:sz w:val="28"/>
          <w:szCs w:val="28"/>
        </w:rPr>
      </w:pPr>
    </w:p>
    <w:p w:rsidR="00C613E6" w:rsidRPr="00EF50BF" w:rsidRDefault="00C613E6" w:rsidP="00CB53BB">
      <w:pPr>
        <w:tabs>
          <w:tab w:val="left" w:pos="3392"/>
        </w:tabs>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jc w:val="center"/>
        <w:rPr>
          <w:b/>
          <w:bCs/>
          <w:sz w:val="28"/>
          <w:szCs w:val="28"/>
        </w:rPr>
      </w:pPr>
      <w:r>
        <w:rPr>
          <w:b/>
          <w:bCs/>
          <w:i/>
          <w:iCs/>
          <w:sz w:val="28"/>
          <w:szCs w:val="28"/>
        </w:rPr>
        <w:t xml:space="preserve">Controle de Finanças </w:t>
      </w:r>
      <w:proofErr w:type="gramStart"/>
      <w:r>
        <w:rPr>
          <w:b/>
          <w:bCs/>
          <w:i/>
          <w:iCs/>
          <w:sz w:val="28"/>
          <w:szCs w:val="28"/>
        </w:rPr>
        <w:t>Pessoais :</w:t>
      </w:r>
      <w:proofErr w:type="gramEnd"/>
      <w:r>
        <w:rPr>
          <w:b/>
          <w:bCs/>
          <w:i/>
          <w:iCs/>
          <w:sz w:val="28"/>
          <w:szCs w:val="28"/>
        </w:rPr>
        <w:t xml:space="preserve"> </w:t>
      </w:r>
      <w:r w:rsidRPr="00466338">
        <w:rPr>
          <w:b/>
          <w:bCs/>
          <w:i/>
          <w:iCs/>
          <w:sz w:val="56"/>
          <w:szCs w:val="56"/>
        </w:rPr>
        <w:t>+</w:t>
      </w:r>
      <w:r>
        <w:rPr>
          <w:b/>
          <w:bCs/>
          <w:i/>
          <w:iCs/>
          <w:sz w:val="28"/>
          <w:szCs w:val="28"/>
        </w:rPr>
        <w:t>SEGURO</w:t>
      </w: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rPr>
          <w:b/>
          <w:bCs/>
          <w:sz w:val="28"/>
          <w:szCs w:val="28"/>
        </w:rPr>
      </w:pPr>
    </w:p>
    <w:p w:rsidR="00C613E6" w:rsidRPr="00EF50BF" w:rsidRDefault="00C613E6" w:rsidP="00CB53BB">
      <w:pPr>
        <w:jc w:val="right"/>
        <w:rPr>
          <w:b/>
          <w:bCs/>
          <w:sz w:val="28"/>
          <w:szCs w:val="28"/>
        </w:rPr>
      </w:pPr>
    </w:p>
    <w:p w:rsidR="00C613E6" w:rsidRPr="00EF50BF" w:rsidRDefault="00C613E6" w:rsidP="00CB53BB">
      <w:pPr>
        <w:jc w:val="right"/>
        <w:rPr>
          <w:b/>
          <w:bCs/>
          <w:sz w:val="28"/>
          <w:szCs w:val="28"/>
        </w:rPr>
      </w:pPr>
    </w:p>
    <w:p w:rsidR="00CB53BB" w:rsidRDefault="00C613E6" w:rsidP="00CB53BB">
      <w:pPr>
        <w:jc w:val="center"/>
        <w:rPr>
          <w:b/>
          <w:bCs/>
          <w:sz w:val="28"/>
          <w:szCs w:val="28"/>
        </w:rPr>
      </w:pPr>
      <w:proofErr w:type="spellStart"/>
      <w:r w:rsidRPr="00EF50BF">
        <w:rPr>
          <w:b/>
          <w:bCs/>
          <w:sz w:val="28"/>
          <w:szCs w:val="28"/>
        </w:rPr>
        <w:t>Alvaro</w:t>
      </w:r>
      <w:proofErr w:type="spellEnd"/>
      <w:r w:rsidRPr="00EF50BF">
        <w:rPr>
          <w:b/>
          <w:bCs/>
          <w:sz w:val="28"/>
          <w:szCs w:val="28"/>
        </w:rPr>
        <w:t xml:space="preserve"> </w:t>
      </w:r>
      <w:proofErr w:type="spellStart"/>
      <w:r w:rsidRPr="00EF50BF">
        <w:rPr>
          <w:b/>
          <w:bCs/>
          <w:sz w:val="28"/>
          <w:szCs w:val="28"/>
        </w:rPr>
        <w:t>Goes</w:t>
      </w:r>
      <w:proofErr w:type="spellEnd"/>
      <w:r>
        <w:rPr>
          <w:b/>
          <w:bCs/>
          <w:sz w:val="28"/>
          <w:szCs w:val="28"/>
        </w:rPr>
        <w:t xml:space="preserve"> de Oliveira</w:t>
      </w:r>
      <w:r w:rsidRPr="00EF50BF">
        <w:rPr>
          <w:b/>
          <w:bCs/>
          <w:sz w:val="28"/>
          <w:szCs w:val="28"/>
        </w:rPr>
        <w:t xml:space="preserve"> </w:t>
      </w:r>
      <w:proofErr w:type="spellStart"/>
      <w:r w:rsidRPr="00EF50BF">
        <w:rPr>
          <w:b/>
          <w:bCs/>
          <w:sz w:val="28"/>
          <w:szCs w:val="28"/>
        </w:rPr>
        <w:t>Marvulle</w:t>
      </w:r>
      <w:proofErr w:type="spellEnd"/>
    </w:p>
    <w:p w:rsidR="00DB1789" w:rsidRDefault="00DB1789" w:rsidP="00CB53BB">
      <w:pPr>
        <w:jc w:val="center"/>
        <w:rPr>
          <w:b/>
          <w:bCs/>
          <w:sz w:val="28"/>
          <w:szCs w:val="28"/>
        </w:rPr>
      </w:pPr>
      <w:r>
        <w:rPr>
          <w:b/>
          <w:bCs/>
          <w:sz w:val="28"/>
          <w:szCs w:val="28"/>
        </w:rPr>
        <w:t>Gustavo de Souza</w:t>
      </w:r>
    </w:p>
    <w:p w:rsidR="00DB1789" w:rsidRDefault="00DB1789" w:rsidP="00CB53BB">
      <w:pPr>
        <w:jc w:val="center"/>
        <w:rPr>
          <w:b/>
          <w:bCs/>
          <w:sz w:val="28"/>
          <w:szCs w:val="28"/>
        </w:rPr>
      </w:pPr>
      <w:r>
        <w:rPr>
          <w:b/>
          <w:bCs/>
          <w:sz w:val="28"/>
          <w:szCs w:val="28"/>
        </w:rPr>
        <w:t>Vinicius Luiz Aguiar</w:t>
      </w:r>
    </w:p>
    <w:p w:rsidR="00DB1789" w:rsidRDefault="00DB1789" w:rsidP="00CB53BB">
      <w:pPr>
        <w:jc w:val="center"/>
        <w:rPr>
          <w:b/>
          <w:bCs/>
          <w:sz w:val="28"/>
          <w:szCs w:val="28"/>
        </w:rPr>
      </w:pPr>
      <w:r>
        <w:rPr>
          <w:b/>
          <w:bCs/>
          <w:sz w:val="28"/>
          <w:szCs w:val="28"/>
        </w:rPr>
        <w:t>Ana</w:t>
      </w:r>
      <w:r w:rsidR="00A61065">
        <w:rPr>
          <w:b/>
          <w:bCs/>
          <w:sz w:val="28"/>
          <w:szCs w:val="28"/>
        </w:rPr>
        <w:t xml:space="preserve"> Carolina</w:t>
      </w:r>
      <w:r>
        <w:rPr>
          <w:b/>
          <w:bCs/>
          <w:sz w:val="28"/>
          <w:szCs w:val="28"/>
        </w:rPr>
        <w:t xml:space="preserve"> Fidelis</w:t>
      </w:r>
    </w:p>
    <w:p w:rsidR="00993440" w:rsidRDefault="00993440" w:rsidP="00CB53BB">
      <w:pPr>
        <w:jc w:val="center"/>
        <w:rPr>
          <w:ins w:id="0" w:author="FATEC" w:date="2017-08-31T16:37:00Z"/>
          <w:b/>
          <w:bCs/>
          <w:sz w:val="28"/>
          <w:szCs w:val="28"/>
        </w:rPr>
      </w:pPr>
      <w:r>
        <w:rPr>
          <w:b/>
          <w:bCs/>
          <w:sz w:val="28"/>
          <w:szCs w:val="28"/>
        </w:rPr>
        <w:t xml:space="preserve">Roberta </w:t>
      </w:r>
      <w:proofErr w:type="spellStart"/>
      <w:r>
        <w:rPr>
          <w:b/>
          <w:bCs/>
          <w:sz w:val="28"/>
          <w:szCs w:val="28"/>
        </w:rPr>
        <w:t>Pfaff</w:t>
      </w:r>
      <w:proofErr w:type="spellEnd"/>
    </w:p>
    <w:p w:rsidR="00CB53BB" w:rsidRDefault="00CB53BB" w:rsidP="00CB53BB">
      <w:pPr>
        <w:jc w:val="center"/>
        <w:rPr>
          <w:ins w:id="1" w:author="FATEC" w:date="2017-08-31T16:37:00Z"/>
          <w:b/>
          <w:bCs/>
          <w:sz w:val="28"/>
          <w:szCs w:val="28"/>
        </w:rPr>
      </w:pPr>
    </w:p>
    <w:p w:rsidR="00CB53BB" w:rsidRDefault="00CB53BB" w:rsidP="00DB1789">
      <w:pPr>
        <w:rPr>
          <w:ins w:id="2" w:author="FATEC" w:date="2017-08-31T16:37:00Z"/>
          <w:b/>
          <w:bCs/>
          <w:sz w:val="28"/>
          <w:szCs w:val="28"/>
        </w:rPr>
      </w:pPr>
    </w:p>
    <w:p w:rsidR="00CB53BB" w:rsidRDefault="00752CE8" w:rsidP="00752CE8">
      <w:pPr>
        <w:rPr>
          <w:b/>
          <w:bCs/>
        </w:rPr>
      </w:pPr>
      <w:r>
        <w:rPr>
          <w:b/>
          <w:bCs/>
          <w:sz w:val="28"/>
          <w:szCs w:val="28"/>
        </w:rPr>
        <w:t xml:space="preserve">                           </w:t>
      </w:r>
      <w:r w:rsidR="00C613E6" w:rsidRPr="00EF50BF">
        <w:rPr>
          <w:b/>
          <w:bCs/>
          <w:sz w:val="28"/>
          <w:szCs w:val="28"/>
        </w:rPr>
        <w:t xml:space="preserve">Ourinhos, </w:t>
      </w:r>
      <w:r w:rsidR="00C613E6">
        <w:rPr>
          <w:b/>
          <w:bCs/>
          <w:sz w:val="28"/>
          <w:szCs w:val="28"/>
        </w:rPr>
        <w:t>24 de Junho de</w:t>
      </w:r>
      <w:proofErr w:type="gramStart"/>
      <w:r w:rsidR="00C613E6">
        <w:rPr>
          <w:b/>
          <w:bCs/>
          <w:sz w:val="28"/>
          <w:szCs w:val="28"/>
        </w:rPr>
        <w:t xml:space="preserve"> </w:t>
      </w:r>
      <w:r w:rsidR="00C613E6" w:rsidRPr="00EF50BF">
        <w:rPr>
          <w:b/>
          <w:bCs/>
          <w:sz w:val="28"/>
          <w:szCs w:val="28"/>
        </w:rPr>
        <w:t xml:space="preserve"> </w:t>
      </w:r>
      <w:proofErr w:type="gramEnd"/>
      <w:r w:rsidR="00C613E6" w:rsidRPr="00EF50BF">
        <w:rPr>
          <w:b/>
          <w:bCs/>
          <w:sz w:val="28"/>
          <w:szCs w:val="28"/>
        </w:rPr>
        <w:t>20</w:t>
      </w:r>
      <w:r w:rsidR="00C613E6">
        <w:rPr>
          <w:b/>
          <w:bCs/>
          <w:sz w:val="28"/>
          <w:szCs w:val="28"/>
        </w:rPr>
        <w:t>17</w:t>
      </w:r>
    </w:p>
    <w:p w:rsidR="00CB53BB" w:rsidRPr="00EF50BF" w:rsidRDefault="00752CE8" w:rsidP="00CB53BB">
      <w:pPr>
        <w:jc w:val="center"/>
        <w:rPr>
          <w:b/>
          <w:bCs/>
          <w:sz w:val="28"/>
          <w:szCs w:val="28"/>
        </w:rPr>
      </w:pPr>
      <w:r>
        <w:rPr>
          <w:b/>
          <w:bCs/>
          <w:sz w:val="28"/>
          <w:szCs w:val="28"/>
        </w:rPr>
        <w:lastRenderedPageBreak/>
        <w:t>PLANILHA DE GERENCIAMENTO DO PROJETO</w:t>
      </w:r>
    </w:p>
    <w:p w:rsidR="00C613E6" w:rsidRPr="00EF50BF" w:rsidRDefault="00C613E6" w:rsidP="00CB53BB">
      <w:pPr>
        <w:jc w:val="center"/>
        <w:rPr>
          <w:b/>
          <w:bCs/>
        </w:rPr>
      </w:pPr>
    </w:p>
    <w:p w:rsidR="00C613E6" w:rsidRPr="00EF50BF" w:rsidRDefault="00C613E6" w:rsidP="00DB1789">
      <w:pPr>
        <w:jc w:val="center"/>
      </w:pPr>
      <w:r w:rsidRPr="00EF50BF">
        <w:rPr>
          <w:i/>
          <w:iCs/>
        </w:rPr>
        <w:t>Gerente de projeto:</w:t>
      </w:r>
      <w:r w:rsidR="00DB1789">
        <w:t xml:space="preserve"> </w:t>
      </w:r>
      <w:proofErr w:type="spellStart"/>
      <w:r>
        <w:t>Alvaro</w:t>
      </w:r>
      <w:proofErr w:type="spellEnd"/>
      <w:r>
        <w:t xml:space="preserve"> </w:t>
      </w:r>
      <w:proofErr w:type="spellStart"/>
      <w:r>
        <w:t>Goes</w:t>
      </w:r>
      <w:proofErr w:type="spellEnd"/>
      <w:r>
        <w:t xml:space="preserve"> de Oliveira </w:t>
      </w:r>
      <w:proofErr w:type="spellStart"/>
      <w:r>
        <w:t>Marvulle</w:t>
      </w:r>
      <w:proofErr w:type="spellEnd"/>
    </w:p>
    <w:p w:rsidR="00C613E6" w:rsidRDefault="00C613E6" w:rsidP="00CB53BB">
      <w:pPr>
        <w:spacing w:after="160" w:line="259" w:lineRule="auto"/>
        <w:jc w:val="left"/>
        <w:rPr>
          <w:b/>
          <w:bCs/>
        </w:rPr>
      </w:pPr>
    </w:p>
    <w:p w:rsidR="00C613E6" w:rsidRPr="00EF50BF" w:rsidRDefault="00C613E6" w:rsidP="00CB53BB">
      <w:pPr>
        <w:pStyle w:val="CabealhodoSumrio"/>
        <w:spacing w:line="240" w:lineRule="auto"/>
        <w:rPr>
          <w:rFonts w:ascii="Arial" w:hAnsi="Arial" w:cs="Arial"/>
          <w:color w:val="auto"/>
          <w:sz w:val="28"/>
          <w:szCs w:val="28"/>
          <w:lang w:eastAsia="en-US"/>
        </w:rPr>
      </w:pPr>
    </w:p>
    <w:tbl>
      <w:tblPr>
        <w:tblStyle w:val="Tabelacomgrade"/>
        <w:tblW w:w="0" w:type="auto"/>
        <w:tblLook w:val="04A0"/>
      </w:tblPr>
      <w:tblGrid>
        <w:gridCol w:w="3600"/>
        <w:gridCol w:w="4050"/>
        <w:gridCol w:w="1561"/>
      </w:tblGrid>
      <w:tr w:rsidR="00584943" w:rsidTr="00584943">
        <w:tc>
          <w:tcPr>
            <w:tcW w:w="3600" w:type="dxa"/>
          </w:tcPr>
          <w:p w:rsidR="00584943" w:rsidRPr="00584943" w:rsidRDefault="00584943" w:rsidP="00C82E86">
            <w:pPr>
              <w:rPr>
                <w:b/>
              </w:rPr>
            </w:pPr>
            <w:r w:rsidRPr="00584943">
              <w:rPr>
                <w:b/>
              </w:rPr>
              <w:t>Integrante</w:t>
            </w:r>
          </w:p>
        </w:tc>
        <w:tc>
          <w:tcPr>
            <w:tcW w:w="4050" w:type="dxa"/>
          </w:tcPr>
          <w:p w:rsidR="00584943" w:rsidRPr="00584943" w:rsidRDefault="00584943" w:rsidP="00C82E86">
            <w:pPr>
              <w:rPr>
                <w:b/>
              </w:rPr>
            </w:pPr>
            <w:r w:rsidRPr="00584943">
              <w:rPr>
                <w:b/>
              </w:rPr>
              <w:t>Atividade</w:t>
            </w:r>
          </w:p>
        </w:tc>
        <w:tc>
          <w:tcPr>
            <w:tcW w:w="1561" w:type="dxa"/>
          </w:tcPr>
          <w:p w:rsidR="00584943" w:rsidRPr="00584943" w:rsidRDefault="00584943" w:rsidP="00C82E86">
            <w:pPr>
              <w:rPr>
                <w:b/>
              </w:rPr>
            </w:pPr>
            <w:r w:rsidRPr="00584943">
              <w:rPr>
                <w:b/>
              </w:rPr>
              <w:t>Data</w:t>
            </w:r>
          </w:p>
        </w:tc>
      </w:tr>
      <w:tr w:rsidR="00584943" w:rsidTr="00584943">
        <w:tc>
          <w:tcPr>
            <w:tcW w:w="3600" w:type="dxa"/>
          </w:tcPr>
          <w:p w:rsidR="00584943" w:rsidRDefault="00584943" w:rsidP="00584943">
            <w:pPr>
              <w:jc w:val="center"/>
            </w:pPr>
            <w:proofErr w:type="spellStart"/>
            <w:r>
              <w:t>Alvaro</w:t>
            </w:r>
            <w:proofErr w:type="spellEnd"/>
          </w:p>
        </w:tc>
        <w:tc>
          <w:tcPr>
            <w:tcW w:w="4050" w:type="dxa"/>
          </w:tcPr>
          <w:p w:rsidR="00584943" w:rsidRDefault="00584943" w:rsidP="00584943">
            <w:pPr>
              <w:jc w:val="center"/>
            </w:pPr>
            <w:r>
              <w:t xml:space="preserve">Interface </w:t>
            </w:r>
            <w:proofErr w:type="gramStart"/>
            <w:r>
              <w:t>do sistemas</w:t>
            </w:r>
            <w:proofErr w:type="gramEnd"/>
          </w:p>
        </w:tc>
        <w:tc>
          <w:tcPr>
            <w:tcW w:w="1561" w:type="dxa"/>
          </w:tcPr>
          <w:p w:rsidR="00584943" w:rsidRDefault="00584943" w:rsidP="00584943">
            <w:pPr>
              <w:jc w:val="center"/>
            </w:pPr>
            <w:r>
              <w:t>20/08/2017</w:t>
            </w:r>
          </w:p>
        </w:tc>
      </w:tr>
      <w:tr w:rsidR="00584943" w:rsidTr="00584943">
        <w:tc>
          <w:tcPr>
            <w:tcW w:w="3600" w:type="dxa"/>
          </w:tcPr>
          <w:p w:rsidR="00584943" w:rsidRDefault="00584943" w:rsidP="00584943">
            <w:pPr>
              <w:jc w:val="center"/>
            </w:pPr>
            <w:r>
              <w:t>Roberta e Gustavo</w:t>
            </w:r>
          </w:p>
        </w:tc>
        <w:tc>
          <w:tcPr>
            <w:tcW w:w="4050" w:type="dxa"/>
          </w:tcPr>
          <w:p w:rsidR="00584943" w:rsidRDefault="00584943" w:rsidP="00584943">
            <w:pPr>
              <w:jc w:val="center"/>
            </w:pPr>
            <w:r>
              <w:t>Diagramas de Atividade e Sequencia (correção)</w:t>
            </w:r>
          </w:p>
        </w:tc>
        <w:tc>
          <w:tcPr>
            <w:tcW w:w="1561" w:type="dxa"/>
          </w:tcPr>
          <w:p w:rsidR="00584943" w:rsidRDefault="00752CE8" w:rsidP="00752CE8">
            <w:pPr>
              <w:jc w:val="center"/>
            </w:pPr>
            <w:r>
              <w:t>04/10/2017</w:t>
            </w:r>
          </w:p>
        </w:tc>
      </w:tr>
      <w:tr w:rsidR="00584943" w:rsidTr="00584943">
        <w:tc>
          <w:tcPr>
            <w:tcW w:w="3600" w:type="dxa"/>
          </w:tcPr>
          <w:p w:rsidR="00584943" w:rsidRDefault="00584943" w:rsidP="00584943">
            <w:pPr>
              <w:jc w:val="center"/>
            </w:pPr>
            <w:r>
              <w:t>Vinicius e Ana Carolina</w:t>
            </w:r>
          </w:p>
        </w:tc>
        <w:tc>
          <w:tcPr>
            <w:tcW w:w="4050" w:type="dxa"/>
          </w:tcPr>
          <w:p w:rsidR="00584943" w:rsidRDefault="00584943" w:rsidP="00584943">
            <w:pPr>
              <w:jc w:val="center"/>
            </w:pPr>
            <w:r>
              <w:t>Banco de Dados</w:t>
            </w:r>
          </w:p>
        </w:tc>
        <w:tc>
          <w:tcPr>
            <w:tcW w:w="1561" w:type="dxa"/>
          </w:tcPr>
          <w:p w:rsidR="00584943" w:rsidRDefault="00752CE8" w:rsidP="00584943">
            <w:pPr>
              <w:jc w:val="center"/>
            </w:pPr>
            <w:r>
              <w:t>28/09/2017</w:t>
            </w:r>
          </w:p>
        </w:tc>
      </w:tr>
      <w:tr w:rsidR="00584943" w:rsidTr="00584943">
        <w:tc>
          <w:tcPr>
            <w:tcW w:w="3600" w:type="dxa"/>
          </w:tcPr>
          <w:p w:rsidR="00584943" w:rsidRDefault="00584943" w:rsidP="00584943">
            <w:pPr>
              <w:jc w:val="center"/>
            </w:pPr>
            <w:proofErr w:type="spellStart"/>
            <w:r>
              <w:t>Alvaro</w:t>
            </w:r>
            <w:proofErr w:type="spellEnd"/>
          </w:p>
        </w:tc>
        <w:tc>
          <w:tcPr>
            <w:tcW w:w="4050" w:type="dxa"/>
          </w:tcPr>
          <w:p w:rsidR="00584943" w:rsidRDefault="00584943" w:rsidP="00584943">
            <w:pPr>
              <w:jc w:val="center"/>
            </w:pPr>
            <w:r>
              <w:t>Revisão do Projeto</w:t>
            </w:r>
            <w:proofErr w:type="gramStart"/>
            <w:r>
              <w:t xml:space="preserve">  </w:t>
            </w:r>
            <w:proofErr w:type="gramEnd"/>
            <w:r>
              <w:t>anexando o que foi feito por (Roberta e Gustavo)</w:t>
            </w:r>
          </w:p>
        </w:tc>
        <w:tc>
          <w:tcPr>
            <w:tcW w:w="1561" w:type="dxa"/>
          </w:tcPr>
          <w:p w:rsidR="00584943" w:rsidRDefault="00752CE8" w:rsidP="00584943">
            <w:pPr>
              <w:jc w:val="center"/>
            </w:pPr>
            <w:r>
              <w:t>08/10/2017</w:t>
            </w:r>
          </w:p>
        </w:tc>
      </w:tr>
      <w:tr w:rsidR="00584943" w:rsidTr="00584943">
        <w:tc>
          <w:tcPr>
            <w:tcW w:w="3600" w:type="dxa"/>
          </w:tcPr>
          <w:p w:rsidR="00584943" w:rsidRDefault="00584943" w:rsidP="00584943">
            <w:pPr>
              <w:jc w:val="center"/>
            </w:pPr>
          </w:p>
        </w:tc>
        <w:tc>
          <w:tcPr>
            <w:tcW w:w="4050" w:type="dxa"/>
          </w:tcPr>
          <w:p w:rsidR="00584943" w:rsidRDefault="00584943" w:rsidP="00584943">
            <w:pPr>
              <w:jc w:val="center"/>
            </w:pPr>
          </w:p>
        </w:tc>
        <w:tc>
          <w:tcPr>
            <w:tcW w:w="1561" w:type="dxa"/>
          </w:tcPr>
          <w:p w:rsidR="00584943" w:rsidRDefault="00584943" w:rsidP="00584943">
            <w:pPr>
              <w:jc w:val="center"/>
            </w:pPr>
          </w:p>
        </w:tc>
      </w:tr>
      <w:tr w:rsidR="00584943" w:rsidTr="00584943">
        <w:tc>
          <w:tcPr>
            <w:tcW w:w="3600" w:type="dxa"/>
          </w:tcPr>
          <w:p w:rsidR="00584943" w:rsidRDefault="00584943" w:rsidP="00584943">
            <w:pPr>
              <w:jc w:val="center"/>
            </w:pPr>
          </w:p>
        </w:tc>
        <w:tc>
          <w:tcPr>
            <w:tcW w:w="4050" w:type="dxa"/>
          </w:tcPr>
          <w:p w:rsidR="00584943" w:rsidRDefault="00584943" w:rsidP="00584943">
            <w:pPr>
              <w:jc w:val="center"/>
            </w:pPr>
          </w:p>
        </w:tc>
        <w:tc>
          <w:tcPr>
            <w:tcW w:w="1561" w:type="dxa"/>
          </w:tcPr>
          <w:p w:rsidR="00584943" w:rsidRDefault="00584943" w:rsidP="00584943">
            <w:pPr>
              <w:jc w:val="center"/>
            </w:pPr>
          </w:p>
        </w:tc>
      </w:tr>
      <w:tr w:rsidR="00584943" w:rsidTr="00584943">
        <w:tc>
          <w:tcPr>
            <w:tcW w:w="3600" w:type="dxa"/>
          </w:tcPr>
          <w:p w:rsidR="00584943" w:rsidRDefault="00584943" w:rsidP="00584943">
            <w:pPr>
              <w:jc w:val="center"/>
            </w:pPr>
          </w:p>
        </w:tc>
        <w:tc>
          <w:tcPr>
            <w:tcW w:w="4050" w:type="dxa"/>
          </w:tcPr>
          <w:p w:rsidR="00584943" w:rsidRDefault="00584943" w:rsidP="00584943">
            <w:pPr>
              <w:jc w:val="center"/>
            </w:pPr>
          </w:p>
        </w:tc>
        <w:tc>
          <w:tcPr>
            <w:tcW w:w="1561" w:type="dxa"/>
          </w:tcPr>
          <w:p w:rsidR="00584943" w:rsidRDefault="00584943" w:rsidP="00584943">
            <w:pPr>
              <w:jc w:val="center"/>
            </w:pPr>
          </w:p>
        </w:tc>
      </w:tr>
    </w:tbl>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C73EC3" w:rsidRDefault="00C73EC3" w:rsidP="00C82E86"/>
    <w:p w:rsidR="00993440" w:rsidRDefault="00993440" w:rsidP="00993440"/>
    <w:p w:rsidR="00752CE8" w:rsidRDefault="00752CE8" w:rsidP="00993440"/>
    <w:p w:rsidR="00993440" w:rsidRPr="00993440" w:rsidRDefault="00993440" w:rsidP="00993440"/>
    <w:p w:rsidR="00C73EC3" w:rsidRPr="00EF50BF" w:rsidRDefault="00C73EC3" w:rsidP="00C73EC3">
      <w:pPr>
        <w:pStyle w:val="CabealhodoSumrio"/>
        <w:spacing w:line="240" w:lineRule="auto"/>
        <w:rPr>
          <w:rFonts w:ascii="Arial" w:hAnsi="Arial" w:cs="Arial"/>
          <w:b/>
          <w:bCs/>
          <w:color w:val="auto"/>
          <w:sz w:val="28"/>
          <w:szCs w:val="28"/>
        </w:rPr>
      </w:pPr>
      <w:r w:rsidRPr="00EF50BF">
        <w:rPr>
          <w:rFonts w:ascii="Arial" w:hAnsi="Arial" w:cs="Arial"/>
          <w:b/>
          <w:bCs/>
          <w:color w:val="auto"/>
          <w:sz w:val="28"/>
          <w:szCs w:val="28"/>
        </w:rPr>
        <w:lastRenderedPageBreak/>
        <w:t>SUMÁRIO</w:t>
      </w:r>
    </w:p>
    <w:p w:rsidR="00C73EC3" w:rsidRPr="00EF50BF" w:rsidRDefault="00C73EC3" w:rsidP="00C73EC3">
      <w:pPr>
        <w:rPr>
          <w:lang w:eastAsia="pt-BR"/>
        </w:rPr>
      </w:pPr>
    </w:p>
    <w:p w:rsidR="00C73EC3" w:rsidRDefault="006C7CD6" w:rsidP="00C73EC3">
      <w:pPr>
        <w:pStyle w:val="Sumrio1"/>
        <w:tabs>
          <w:tab w:val="left" w:pos="480"/>
          <w:tab w:val="right" w:leader="dot" w:pos="8494"/>
        </w:tabs>
        <w:rPr>
          <w:rFonts w:ascii="Calibri" w:hAnsi="Calibri" w:cs="Calibri"/>
          <w:noProof/>
          <w:sz w:val="22"/>
          <w:szCs w:val="22"/>
          <w:lang w:eastAsia="pt-BR"/>
        </w:rPr>
      </w:pPr>
      <w:r w:rsidRPr="00EF50BF">
        <w:fldChar w:fldCharType="begin"/>
      </w:r>
      <w:r w:rsidR="00C73EC3" w:rsidRPr="00EF50BF">
        <w:instrText xml:space="preserve"> TOC \o "1-3" \h \z \u </w:instrText>
      </w:r>
      <w:r w:rsidRPr="00EF50BF">
        <w:fldChar w:fldCharType="separate"/>
      </w:r>
      <w:hyperlink w:anchor="_Toc467743466" w:history="1">
        <w:r w:rsidR="00C73EC3" w:rsidRPr="00B826DD">
          <w:rPr>
            <w:rStyle w:val="Hyperlink"/>
            <w:noProof/>
          </w:rPr>
          <w:t>1</w:t>
        </w:r>
        <w:r w:rsidR="00C73EC3">
          <w:rPr>
            <w:rFonts w:ascii="Calibri" w:hAnsi="Calibri" w:cs="Calibri"/>
            <w:noProof/>
            <w:sz w:val="22"/>
            <w:szCs w:val="22"/>
            <w:lang w:eastAsia="pt-BR"/>
          </w:rPr>
          <w:tab/>
        </w:r>
        <w:r w:rsidR="00C73EC3" w:rsidRPr="00B826DD">
          <w:rPr>
            <w:rStyle w:val="Hyperlink"/>
            <w:noProof/>
          </w:rPr>
          <w:t>INTRODUÇÃO AO DOCUMENTO</w:t>
        </w:r>
        <w:r w:rsidR="00C73EC3">
          <w:rPr>
            <w:noProof/>
            <w:webHidden/>
          </w:rPr>
          <w:tab/>
          <w:t>1</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67" w:history="1">
        <w:r w:rsidR="00C73EC3" w:rsidRPr="00B826DD">
          <w:rPr>
            <w:rStyle w:val="Hyperlink"/>
            <w:noProof/>
          </w:rPr>
          <w:t>1.1</w:t>
        </w:r>
        <w:r w:rsidR="00C73EC3">
          <w:rPr>
            <w:rFonts w:ascii="Calibri" w:hAnsi="Calibri" w:cs="Calibri"/>
            <w:noProof/>
            <w:sz w:val="22"/>
            <w:szCs w:val="22"/>
            <w:lang w:eastAsia="pt-BR"/>
          </w:rPr>
          <w:tab/>
        </w:r>
        <w:r w:rsidR="00C73EC3" w:rsidRPr="00B826DD">
          <w:rPr>
            <w:rStyle w:val="Hyperlink"/>
            <w:noProof/>
          </w:rPr>
          <w:t>Tema</w:t>
        </w:r>
        <w:r w:rsidR="00C73EC3">
          <w:rPr>
            <w:noProof/>
            <w:webHidden/>
          </w:rPr>
          <w:tab/>
          <w:t>1</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68" w:history="1">
        <w:r w:rsidR="00C73EC3" w:rsidRPr="00B826DD">
          <w:rPr>
            <w:rStyle w:val="Hyperlink"/>
            <w:noProof/>
          </w:rPr>
          <w:t>1.2</w:t>
        </w:r>
        <w:r w:rsidR="00C73EC3">
          <w:rPr>
            <w:rFonts w:ascii="Calibri" w:hAnsi="Calibri" w:cs="Calibri"/>
            <w:noProof/>
            <w:sz w:val="22"/>
            <w:szCs w:val="22"/>
            <w:lang w:eastAsia="pt-BR"/>
          </w:rPr>
          <w:tab/>
        </w:r>
        <w:r w:rsidR="00C73EC3" w:rsidRPr="00B826DD">
          <w:rPr>
            <w:rStyle w:val="Hyperlink"/>
            <w:noProof/>
          </w:rPr>
          <w:t>Objetivo do Projeto</w:t>
        </w:r>
        <w:r w:rsidR="00C73EC3">
          <w:rPr>
            <w:noProof/>
            <w:webHidden/>
          </w:rPr>
          <w:tab/>
          <w:t>1</w:t>
        </w:r>
      </w:hyperlink>
    </w:p>
    <w:p w:rsidR="00C73EC3" w:rsidRDefault="006C7CD6" w:rsidP="00C73EC3">
      <w:pPr>
        <w:pStyle w:val="Sumrio3"/>
        <w:tabs>
          <w:tab w:val="left" w:pos="1320"/>
          <w:tab w:val="right" w:leader="dot" w:pos="8494"/>
        </w:tabs>
        <w:rPr>
          <w:rFonts w:ascii="Calibri" w:hAnsi="Calibri" w:cs="Calibri"/>
          <w:noProof/>
          <w:sz w:val="22"/>
          <w:szCs w:val="22"/>
          <w:lang w:eastAsia="pt-BR"/>
        </w:rPr>
      </w:pPr>
      <w:hyperlink w:anchor="_Toc467743469" w:history="1">
        <w:r w:rsidR="00C73EC3" w:rsidRPr="00B826DD">
          <w:rPr>
            <w:rStyle w:val="Hyperlink"/>
            <w:noProof/>
          </w:rPr>
          <w:t>1.2.1</w:t>
        </w:r>
        <w:r w:rsidR="00C73EC3">
          <w:rPr>
            <w:rFonts w:ascii="Calibri" w:hAnsi="Calibri" w:cs="Calibri"/>
            <w:noProof/>
            <w:sz w:val="22"/>
            <w:szCs w:val="22"/>
            <w:lang w:eastAsia="pt-BR"/>
          </w:rPr>
          <w:tab/>
        </w:r>
        <w:r w:rsidR="00C73EC3" w:rsidRPr="00B826DD">
          <w:rPr>
            <w:rStyle w:val="Hyperlink"/>
            <w:noProof/>
          </w:rPr>
          <w:t>Objetivo Geral</w:t>
        </w:r>
        <w:r w:rsidR="00C73EC3">
          <w:rPr>
            <w:noProof/>
            <w:webHidden/>
          </w:rPr>
          <w:tab/>
          <w:t>1</w:t>
        </w:r>
      </w:hyperlink>
    </w:p>
    <w:p w:rsidR="00C73EC3" w:rsidRDefault="006C7CD6" w:rsidP="00C73EC3">
      <w:pPr>
        <w:pStyle w:val="Sumrio3"/>
        <w:tabs>
          <w:tab w:val="left" w:pos="1320"/>
          <w:tab w:val="right" w:leader="dot" w:pos="8494"/>
        </w:tabs>
        <w:rPr>
          <w:rFonts w:ascii="Calibri" w:hAnsi="Calibri" w:cs="Calibri"/>
          <w:noProof/>
          <w:sz w:val="22"/>
          <w:szCs w:val="22"/>
          <w:lang w:eastAsia="pt-BR"/>
        </w:rPr>
      </w:pPr>
      <w:hyperlink w:anchor="_Toc467743470" w:history="1">
        <w:r w:rsidR="00C73EC3" w:rsidRPr="00B826DD">
          <w:rPr>
            <w:rStyle w:val="Hyperlink"/>
            <w:noProof/>
          </w:rPr>
          <w:t>1.2.2</w:t>
        </w:r>
        <w:r w:rsidR="00C73EC3">
          <w:rPr>
            <w:rFonts w:ascii="Calibri" w:hAnsi="Calibri" w:cs="Calibri"/>
            <w:noProof/>
            <w:sz w:val="22"/>
            <w:szCs w:val="22"/>
            <w:lang w:eastAsia="pt-BR"/>
          </w:rPr>
          <w:tab/>
        </w:r>
        <w:r w:rsidR="00C73EC3" w:rsidRPr="00B826DD">
          <w:rPr>
            <w:rStyle w:val="Hyperlink"/>
            <w:noProof/>
          </w:rPr>
          <w:t>Objetivos Específicos</w:t>
        </w:r>
        <w:r w:rsidR="00C73EC3">
          <w:rPr>
            <w:noProof/>
            <w:webHidden/>
          </w:rPr>
          <w:tab/>
          <w:t>1</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1" w:history="1">
        <w:r w:rsidR="00C73EC3" w:rsidRPr="00B826DD">
          <w:rPr>
            <w:rStyle w:val="Hyperlink"/>
            <w:noProof/>
          </w:rPr>
          <w:t>1.3</w:t>
        </w:r>
        <w:r w:rsidR="00C73EC3">
          <w:rPr>
            <w:rFonts w:ascii="Calibri" w:hAnsi="Calibri" w:cs="Calibri"/>
            <w:noProof/>
            <w:sz w:val="22"/>
            <w:szCs w:val="22"/>
            <w:lang w:eastAsia="pt-BR"/>
          </w:rPr>
          <w:tab/>
        </w:r>
        <w:r w:rsidR="00C73EC3" w:rsidRPr="00B826DD">
          <w:rPr>
            <w:rStyle w:val="Hyperlink"/>
            <w:noProof/>
          </w:rPr>
          <w:t>Delimitação do Problema</w:t>
        </w:r>
        <w:r w:rsidR="00C73EC3">
          <w:rPr>
            <w:noProof/>
            <w:webHidden/>
          </w:rPr>
          <w:tab/>
        </w:r>
        <w:r>
          <w:rPr>
            <w:noProof/>
            <w:webHidden/>
          </w:rPr>
          <w:fldChar w:fldCharType="begin"/>
        </w:r>
        <w:r w:rsidR="00C73EC3">
          <w:rPr>
            <w:noProof/>
            <w:webHidden/>
          </w:rPr>
          <w:instrText xml:space="preserve"> PAGEREF _Toc467743471 \h </w:instrText>
        </w:r>
        <w:r>
          <w:rPr>
            <w:noProof/>
            <w:webHidden/>
          </w:rPr>
        </w:r>
        <w:r>
          <w:rPr>
            <w:noProof/>
            <w:webHidden/>
          </w:rPr>
          <w:fldChar w:fldCharType="separate"/>
        </w:r>
        <w:r w:rsidR="00C73EC3">
          <w:rPr>
            <w:noProof/>
            <w:webHidden/>
          </w:rPr>
          <w:t>2</w:t>
        </w:r>
        <w:r>
          <w:rPr>
            <w:noProof/>
            <w:webHidden/>
          </w:rPr>
          <w:fldChar w:fldCharType="end"/>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2" w:history="1">
        <w:r w:rsidR="00C73EC3" w:rsidRPr="00B826DD">
          <w:rPr>
            <w:rStyle w:val="Hyperlink"/>
            <w:noProof/>
          </w:rPr>
          <w:t>1.4</w:t>
        </w:r>
        <w:r w:rsidR="00C73EC3">
          <w:rPr>
            <w:rFonts w:ascii="Calibri" w:hAnsi="Calibri" w:cs="Calibri"/>
            <w:noProof/>
            <w:sz w:val="22"/>
            <w:szCs w:val="22"/>
            <w:lang w:eastAsia="pt-BR"/>
          </w:rPr>
          <w:tab/>
        </w:r>
        <w:r w:rsidR="00C73EC3" w:rsidRPr="00B826DD">
          <w:rPr>
            <w:rStyle w:val="Hyperlink"/>
            <w:noProof/>
          </w:rPr>
          <w:t>Justificativa da Escolha do Tema</w:t>
        </w:r>
        <w:r w:rsidR="00C73EC3">
          <w:rPr>
            <w:noProof/>
            <w:webHidden/>
          </w:rPr>
          <w:tab/>
          <w:t>3</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3" w:history="1">
        <w:r w:rsidR="00C73EC3" w:rsidRPr="00B826DD">
          <w:rPr>
            <w:rStyle w:val="Hyperlink"/>
            <w:noProof/>
          </w:rPr>
          <w:t>1.5</w:t>
        </w:r>
        <w:r w:rsidR="00C73EC3">
          <w:rPr>
            <w:rFonts w:ascii="Calibri" w:hAnsi="Calibri" w:cs="Calibri"/>
            <w:noProof/>
            <w:sz w:val="22"/>
            <w:szCs w:val="22"/>
            <w:lang w:eastAsia="pt-BR"/>
          </w:rPr>
          <w:tab/>
        </w:r>
        <w:r w:rsidR="00C73EC3" w:rsidRPr="00B826DD">
          <w:rPr>
            <w:rStyle w:val="Hyperlink"/>
            <w:noProof/>
          </w:rPr>
          <w:t>Método de Trabalho</w:t>
        </w:r>
        <w:r w:rsidR="00C73EC3">
          <w:rPr>
            <w:noProof/>
            <w:webHidden/>
          </w:rPr>
          <w:tab/>
          <w:t>3</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4" w:history="1">
        <w:r w:rsidR="00C73EC3" w:rsidRPr="00B826DD">
          <w:rPr>
            <w:rStyle w:val="Hyperlink"/>
            <w:noProof/>
          </w:rPr>
          <w:t>1.6</w:t>
        </w:r>
        <w:r w:rsidR="00C73EC3">
          <w:rPr>
            <w:rFonts w:ascii="Calibri" w:hAnsi="Calibri" w:cs="Calibri"/>
            <w:noProof/>
            <w:sz w:val="22"/>
            <w:szCs w:val="22"/>
            <w:lang w:eastAsia="pt-BR"/>
          </w:rPr>
          <w:tab/>
        </w:r>
        <w:r w:rsidR="00C73EC3" w:rsidRPr="00B826DD">
          <w:rPr>
            <w:rStyle w:val="Hyperlink"/>
            <w:noProof/>
          </w:rPr>
          <w:t>Organização do Trabalho</w:t>
        </w:r>
        <w:r w:rsidR="00C73EC3">
          <w:rPr>
            <w:noProof/>
            <w:webHidden/>
          </w:rPr>
          <w:tab/>
          <w:t>3</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5" w:history="1">
        <w:r w:rsidR="00C73EC3" w:rsidRPr="00B826DD">
          <w:rPr>
            <w:rStyle w:val="Hyperlink"/>
            <w:noProof/>
          </w:rPr>
          <w:t>1.7</w:t>
        </w:r>
        <w:r w:rsidR="00C73EC3">
          <w:rPr>
            <w:rFonts w:ascii="Calibri" w:hAnsi="Calibri" w:cs="Calibri"/>
            <w:noProof/>
            <w:sz w:val="22"/>
            <w:szCs w:val="22"/>
            <w:lang w:eastAsia="pt-BR"/>
          </w:rPr>
          <w:tab/>
        </w:r>
        <w:r w:rsidR="00C73EC3" w:rsidRPr="00B826DD">
          <w:rPr>
            <w:rStyle w:val="Hyperlink"/>
            <w:noProof/>
          </w:rPr>
          <w:t>Glossário</w:t>
        </w:r>
        <w:r w:rsidR="00C73EC3">
          <w:rPr>
            <w:noProof/>
            <w:webHidden/>
          </w:rPr>
          <w:tab/>
          <w:t>4</w:t>
        </w:r>
      </w:hyperlink>
    </w:p>
    <w:p w:rsidR="00C73EC3" w:rsidRDefault="006C7CD6" w:rsidP="00C73EC3">
      <w:pPr>
        <w:pStyle w:val="Sumrio1"/>
        <w:tabs>
          <w:tab w:val="left" w:pos="480"/>
          <w:tab w:val="right" w:leader="dot" w:pos="8494"/>
        </w:tabs>
        <w:rPr>
          <w:rFonts w:ascii="Calibri" w:hAnsi="Calibri" w:cs="Calibri"/>
          <w:noProof/>
          <w:sz w:val="22"/>
          <w:szCs w:val="22"/>
          <w:lang w:eastAsia="pt-BR"/>
        </w:rPr>
      </w:pPr>
      <w:hyperlink w:anchor="_Toc467743476" w:history="1">
        <w:r w:rsidR="00C73EC3" w:rsidRPr="00B826DD">
          <w:rPr>
            <w:rStyle w:val="Hyperlink"/>
            <w:noProof/>
          </w:rPr>
          <w:t>2</w:t>
        </w:r>
        <w:r w:rsidR="00C73EC3">
          <w:rPr>
            <w:rFonts w:ascii="Calibri" w:hAnsi="Calibri" w:cs="Calibri"/>
            <w:noProof/>
            <w:sz w:val="22"/>
            <w:szCs w:val="22"/>
            <w:lang w:eastAsia="pt-BR"/>
          </w:rPr>
          <w:tab/>
        </w:r>
        <w:r w:rsidR="00C73EC3" w:rsidRPr="00B826DD">
          <w:rPr>
            <w:rStyle w:val="Hyperlink"/>
            <w:noProof/>
          </w:rPr>
          <w:t>DESCRIÇÃO GERAL DO PROBLEMA</w:t>
        </w:r>
        <w:r w:rsidR="00C73EC3">
          <w:rPr>
            <w:noProof/>
            <w:webHidden/>
          </w:rPr>
          <w:tab/>
          <w:t>6</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7" w:history="1">
        <w:r w:rsidR="00C73EC3" w:rsidRPr="00B826DD">
          <w:rPr>
            <w:rStyle w:val="Hyperlink"/>
            <w:noProof/>
          </w:rPr>
          <w:t>2.1</w:t>
        </w:r>
        <w:r w:rsidR="00C73EC3">
          <w:rPr>
            <w:rFonts w:ascii="Calibri" w:hAnsi="Calibri" w:cs="Calibri"/>
            <w:noProof/>
            <w:sz w:val="22"/>
            <w:szCs w:val="22"/>
            <w:lang w:eastAsia="pt-BR"/>
          </w:rPr>
          <w:tab/>
        </w:r>
        <w:r w:rsidR="00C73EC3" w:rsidRPr="00B826DD">
          <w:rPr>
            <w:rStyle w:val="Hyperlink"/>
            <w:noProof/>
          </w:rPr>
          <w:t>Descrição do Problema</w:t>
        </w:r>
        <w:r w:rsidR="00C73EC3">
          <w:rPr>
            <w:noProof/>
            <w:webHidden/>
          </w:rPr>
          <w:tab/>
          <w:t>6</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8" w:history="1">
        <w:r w:rsidR="00C73EC3" w:rsidRPr="00B826DD">
          <w:rPr>
            <w:rStyle w:val="Hyperlink"/>
            <w:noProof/>
          </w:rPr>
          <w:t>2.2</w:t>
        </w:r>
        <w:r w:rsidR="00C73EC3">
          <w:rPr>
            <w:rFonts w:ascii="Calibri" w:hAnsi="Calibri" w:cs="Calibri"/>
            <w:noProof/>
            <w:sz w:val="22"/>
            <w:szCs w:val="22"/>
            <w:lang w:eastAsia="pt-BR"/>
          </w:rPr>
          <w:tab/>
        </w:r>
        <w:r w:rsidR="00C73EC3" w:rsidRPr="00B826DD">
          <w:rPr>
            <w:rStyle w:val="Hyperlink"/>
            <w:noProof/>
          </w:rPr>
          <w:t>Objetivo do Sistema</w:t>
        </w:r>
        <w:r w:rsidR="00C73EC3">
          <w:rPr>
            <w:noProof/>
            <w:webHidden/>
          </w:rPr>
          <w:tab/>
          <w:t>6</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79" w:history="1">
        <w:r w:rsidR="00C73EC3" w:rsidRPr="00B826DD">
          <w:rPr>
            <w:rStyle w:val="Hyperlink"/>
            <w:noProof/>
          </w:rPr>
          <w:t>2.3</w:t>
        </w:r>
        <w:r w:rsidR="00C73EC3">
          <w:rPr>
            <w:rFonts w:ascii="Calibri" w:hAnsi="Calibri" w:cs="Calibri"/>
            <w:noProof/>
            <w:sz w:val="22"/>
            <w:szCs w:val="22"/>
            <w:lang w:eastAsia="pt-BR"/>
          </w:rPr>
          <w:tab/>
        </w:r>
        <w:r w:rsidR="00C73EC3" w:rsidRPr="00B826DD">
          <w:rPr>
            <w:rStyle w:val="Hyperlink"/>
            <w:noProof/>
          </w:rPr>
          <w:t>Principais Envolvidos e suas Características</w:t>
        </w:r>
        <w:r w:rsidR="00C73EC3">
          <w:rPr>
            <w:noProof/>
            <w:webHidden/>
          </w:rPr>
          <w:tab/>
          <w:t>7</w:t>
        </w:r>
      </w:hyperlink>
    </w:p>
    <w:p w:rsidR="00C73EC3" w:rsidRDefault="006C7CD6" w:rsidP="00C73EC3">
      <w:pPr>
        <w:pStyle w:val="Sumrio3"/>
        <w:tabs>
          <w:tab w:val="left" w:pos="1320"/>
          <w:tab w:val="right" w:leader="dot" w:pos="8494"/>
        </w:tabs>
        <w:rPr>
          <w:rFonts w:ascii="Calibri" w:hAnsi="Calibri" w:cs="Calibri"/>
          <w:noProof/>
          <w:sz w:val="22"/>
          <w:szCs w:val="22"/>
          <w:lang w:eastAsia="pt-BR"/>
        </w:rPr>
      </w:pPr>
      <w:hyperlink w:anchor="_Toc467743480" w:history="1">
        <w:r w:rsidR="00C73EC3" w:rsidRPr="00B826DD">
          <w:rPr>
            <w:rStyle w:val="Hyperlink"/>
            <w:noProof/>
          </w:rPr>
          <w:t>2.3.1</w:t>
        </w:r>
        <w:r w:rsidR="00C73EC3">
          <w:rPr>
            <w:rFonts w:ascii="Calibri" w:hAnsi="Calibri" w:cs="Calibri"/>
            <w:noProof/>
            <w:sz w:val="22"/>
            <w:szCs w:val="22"/>
            <w:lang w:eastAsia="pt-BR"/>
          </w:rPr>
          <w:tab/>
        </w:r>
        <w:r w:rsidR="00C73EC3" w:rsidRPr="00B826DD">
          <w:rPr>
            <w:rStyle w:val="Hyperlink"/>
            <w:noProof/>
          </w:rPr>
          <w:t>Usuários do Sistema</w:t>
        </w:r>
        <w:r w:rsidR="00C73EC3">
          <w:rPr>
            <w:noProof/>
            <w:webHidden/>
          </w:rPr>
          <w:tab/>
          <w:t>7</w:t>
        </w:r>
      </w:hyperlink>
    </w:p>
    <w:p w:rsidR="00C73EC3" w:rsidRDefault="006C7CD6" w:rsidP="00C73EC3">
      <w:pPr>
        <w:pStyle w:val="Sumrio3"/>
        <w:tabs>
          <w:tab w:val="left" w:pos="1320"/>
          <w:tab w:val="right" w:leader="dot" w:pos="8494"/>
        </w:tabs>
        <w:rPr>
          <w:rFonts w:ascii="Calibri" w:hAnsi="Calibri" w:cs="Calibri"/>
          <w:noProof/>
          <w:sz w:val="22"/>
          <w:szCs w:val="22"/>
          <w:lang w:eastAsia="pt-BR"/>
        </w:rPr>
      </w:pPr>
      <w:hyperlink w:anchor="_Toc467743481" w:history="1">
        <w:r w:rsidR="00C73EC3" w:rsidRPr="00B826DD">
          <w:rPr>
            <w:rStyle w:val="Hyperlink"/>
            <w:noProof/>
          </w:rPr>
          <w:t>2.3.2</w:t>
        </w:r>
        <w:r w:rsidR="00C73EC3">
          <w:rPr>
            <w:rFonts w:ascii="Calibri" w:hAnsi="Calibri" w:cs="Calibri"/>
            <w:noProof/>
            <w:sz w:val="22"/>
            <w:szCs w:val="22"/>
            <w:lang w:eastAsia="pt-BR"/>
          </w:rPr>
          <w:tab/>
        </w:r>
        <w:r w:rsidR="00C73EC3" w:rsidRPr="00B826DD">
          <w:rPr>
            <w:rStyle w:val="Hyperlink"/>
            <w:noProof/>
          </w:rPr>
          <w:t>Desenvolvedores do Sistema</w:t>
        </w:r>
        <w:r w:rsidR="00C73EC3">
          <w:rPr>
            <w:noProof/>
            <w:webHidden/>
          </w:rPr>
          <w:tab/>
          <w:t>7</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82" w:history="1">
        <w:r w:rsidR="00C73EC3" w:rsidRPr="00B826DD">
          <w:rPr>
            <w:rStyle w:val="Hyperlink"/>
            <w:noProof/>
          </w:rPr>
          <w:t>2.4</w:t>
        </w:r>
        <w:r w:rsidR="00C73EC3">
          <w:rPr>
            <w:rFonts w:ascii="Calibri" w:hAnsi="Calibri" w:cs="Calibri"/>
            <w:noProof/>
            <w:sz w:val="22"/>
            <w:szCs w:val="22"/>
            <w:lang w:eastAsia="pt-BR"/>
          </w:rPr>
          <w:tab/>
        </w:r>
        <w:r w:rsidR="00C73EC3" w:rsidRPr="00B826DD">
          <w:rPr>
            <w:rStyle w:val="Hyperlink"/>
            <w:noProof/>
          </w:rPr>
          <w:t>Regras de Negócio</w:t>
        </w:r>
        <w:r w:rsidR="00C73EC3">
          <w:rPr>
            <w:noProof/>
            <w:webHidden/>
          </w:rPr>
          <w:tab/>
          <w:t>8</w:t>
        </w:r>
      </w:hyperlink>
    </w:p>
    <w:p w:rsidR="00C73EC3" w:rsidRDefault="006C7CD6" w:rsidP="00C73EC3">
      <w:pPr>
        <w:pStyle w:val="Sumrio1"/>
        <w:tabs>
          <w:tab w:val="left" w:pos="480"/>
          <w:tab w:val="right" w:leader="dot" w:pos="8494"/>
        </w:tabs>
        <w:rPr>
          <w:rFonts w:ascii="Calibri" w:hAnsi="Calibri" w:cs="Calibri"/>
          <w:noProof/>
          <w:sz w:val="22"/>
          <w:szCs w:val="22"/>
          <w:lang w:eastAsia="pt-BR"/>
        </w:rPr>
      </w:pPr>
      <w:hyperlink w:anchor="_Toc467743483" w:history="1">
        <w:r w:rsidR="00C73EC3" w:rsidRPr="00B826DD">
          <w:rPr>
            <w:rStyle w:val="Hyperlink"/>
            <w:noProof/>
          </w:rPr>
          <w:t>3</w:t>
        </w:r>
        <w:r w:rsidR="00C73EC3">
          <w:rPr>
            <w:rFonts w:ascii="Calibri" w:hAnsi="Calibri" w:cs="Calibri"/>
            <w:noProof/>
            <w:sz w:val="22"/>
            <w:szCs w:val="22"/>
            <w:lang w:eastAsia="pt-BR"/>
          </w:rPr>
          <w:tab/>
        </w:r>
        <w:r w:rsidR="00C73EC3" w:rsidRPr="00B826DD">
          <w:rPr>
            <w:rStyle w:val="Hyperlink"/>
            <w:noProof/>
          </w:rPr>
          <w:t>REQUISITOS DO SISTEMA</w:t>
        </w:r>
        <w:r w:rsidR="00C73EC3">
          <w:rPr>
            <w:noProof/>
            <w:webHidden/>
          </w:rPr>
          <w:tab/>
          <w:t>9</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84" w:history="1">
        <w:r w:rsidR="00C73EC3" w:rsidRPr="00B826DD">
          <w:rPr>
            <w:rStyle w:val="Hyperlink"/>
            <w:noProof/>
          </w:rPr>
          <w:t>3.1</w:t>
        </w:r>
        <w:r w:rsidR="00C73EC3">
          <w:rPr>
            <w:rFonts w:ascii="Calibri" w:hAnsi="Calibri" w:cs="Calibri"/>
            <w:noProof/>
            <w:sz w:val="22"/>
            <w:szCs w:val="22"/>
            <w:lang w:eastAsia="pt-BR"/>
          </w:rPr>
          <w:tab/>
        </w:r>
        <w:r w:rsidR="00C73EC3" w:rsidRPr="00B826DD">
          <w:rPr>
            <w:rStyle w:val="Hyperlink"/>
            <w:noProof/>
          </w:rPr>
          <w:t>Requisitos Funcionais</w:t>
        </w:r>
        <w:r w:rsidR="00C73EC3">
          <w:rPr>
            <w:noProof/>
            <w:webHidden/>
          </w:rPr>
          <w:tab/>
          <w:t>9</w:t>
        </w:r>
      </w:hyperlink>
    </w:p>
    <w:p w:rsidR="00C73EC3" w:rsidRDefault="006C7CD6" w:rsidP="00C73EC3">
      <w:pPr>
        <w:pStyle w:val="Sumrio2"/>
        <w:tabs>
          <w:tab w:val="left" w:pos="880"/>
          <w:tab w:val="right" w:leader="dot" w:pos="8494"/>
        </w:tabs>
        <w:rPr>
          <w:rFonts w:ascii="Calibri" w:hAnsi="Calibri" w:cs="Calibri"/>
          <w:noProof/>
          <w:sz w:val="22"/>
          <w:szCs w:val="22"/>
          <w:lang w:eastAsia="pt-BR"/>
        </w:rPr>
      </w:pPr>
      <w:hyperlink w:anchor="_Toc467743485" w:history="1">
        <w:r w:rsidR="00C73EC3" w:rsidRPr="00B826DD">
          <w:rPr>
            <w:rStyle w:val="Hyperlink"/>
            <w:noProof/>
          </w:rPr>
          <w:t>3.2</w:t>
        </w:r>
        <w:r w:rsidR="00C73EC3">
          <w:rPr>
            <w:rFonts w:ascii="Calibri" w:hAnsi="Calibri" w:cs="Calibri"/>
            <w:noProof/>
            <w:sz w:val="22"/>
            <w:szCs w:val="22"/>
            <w:lang w:eastAsia="pt-BR"/>
          </w:rPr>
          <w:tab/>
        </w:r>
        <w:r w:rsidR="00C73EC3" w:rsidRPr="00B826DD">
          <w:rPr>
            <w:rStyle w:val="Hyperlink"/>
            <w:noProof/>
          </w:rPr>
          <w:t>Requisitos Não-Funcionais</w:t>
        </w:r>
        <w:r w:rsidR="00C73EC3">
          <w:rPr>
            <w:noProof/>
            <w:webHidden/>
          </w:rPr>
          <w:tab/>
          <w:t>16</w:t>
        </w:r>
      </w:hyperlink>
    </w:p>
    <w:p w:rsidR="00C73EC3" w:rsidRPr="009635A7" w:rsidRDefault="006C7CD6" w:rsidP="00C73EC3">
      <w:pPr>
        <w:pStyle w:val="Sumrio2"/>
        <w:tabs>
          <w:tab w:val="left" w:pos="880"/>
          <w:tab w:val="right" w:leader="dot" w:pos="8494"/>
        </w:tabs>
        <w:ind w:left="0"/>
        <w:rPr>
          <w:rFonts w:ascii="Calibri" w:hAnsi="Calibri" w:cs="Calibri"/>
          <w:noProof/>
          <w:sz w:val="22"/>
          <w:szCs w:val="22"/>
          <w:lang w:eastAsia="pt-BR"/>
        </w:rPr>
      </w:pPr>
      <w:hyperlink w:anchor="_Toc467743486" w:history="1">
        <w:r w:rsidR="00C73EC3">
          <w:rPr>
            <w:rStyle w:val="Hyperlink"/>
            <w:noProof/>
          </w:rPr>
          <w:t>4</w:t>
        </w:r>
        <w:r w:rsidR="00C73EC3">
          <w:rPr>
            <w:rFonts w:ascii="Calibri" w:hAnsi="Calibri" w:cs="Calibri"/>
            <w:noProof/>
            <w:sz w:val="22"/>
            <w:szCs w:val="22"/>
            <w:lang w:eastAsia="pt-BR"/>
          </w:rPr>
          <w:tab/>
        </w:r>
        <w:r w:rsidR="00C73EC3">
          <w:rPr>
            <w:rStyle w:val="Hyperlink"/>
            <w:noProof/>
          </w:rPr>
          <w:t>Mododelagem</w:t>
        </w:r>
        <w:r w:rsidR="00C73EC3">
          <w:rPr>
            <w:noProof/>
            <w:webHidden/>
          </w:rPr>
          <w:tab/>
          <w:t>20</w:t>
        </w:r>
      </w:hyperlink>
    </w:p>
    <w:p w:rsidR="00C73EC3" w:rsidRDefault="006C7CD6" w:rsidP="00C73EC3">
      <w:pPr>
        <w:pStyle w:val="Sumrio2"/>
        <w:tabs>
          <w:tab w:val="left" w:pos="880"/>
          <w:tab w:val="right" w:leader="dot" w:pos="8494"/>
        </w:tabs>
      </w:pPr>
      <w:hyperlink w:anchor="_Toc467743486" w:history="1">
        <w:r w:rsidR="00C73EC3">
          <w:rPr>
            <w:rStyle w:val="Hyperlink"/>
            <w:noProof/>
          </w:rPr>
          <w:t>4.1</w:t>
        </w:r>
        <w:r w:rsidR="00C73EC3">
          <w:rPr>
            <w:rFonts w:ascii="Calibri" w:hAnsi="Calibri" w:cs="Calibri"/>
            <w:noProof/>
            <w:sz w:val="22"/>
            <w:szCs w:val="22"/>
            <w:lang w:eastAsia="pt-BR"/>
          </w:rPr>
          <w:tab/>
        </w:r>
        <w:r w:rsidR="00C73EC3">
          <w:rPr>
            <w:rStyle w:val="Hyperlink"/>
            <w:noProof/>
          </w:rPr>
          <w:t>Diagramas de Caso de Uso</w:t>
        </w:r>
        <w:r w:rsidR="00C73EC3">
          <w:rPr>
            <w:noProof/>
            <w:webHidden/>
          </w:rPr>
          <w:tab/>
          <w:t>20</w:t>
        </w:r>
      </w:hyperlink>
    </w:p>
    <w:p w:rsidR="00C73EC3" w:rsidRDefault="006C7CD6" w:rsidP="00C73EC3">
      <w:pPr>
        <w:pStyle w:val="Sumrio2"/>
        <w:tabs>
          <w:tab w:val="left" w:pos="880"/>
          <w:tab w:val="right" w:leader="dot" w:pos="8494"/>
        </w:tabs>
        <w:rPr>
          <w:rStyle w:val="Hyperlink"/>
          <w:noProof/>
        </w:rPr>
      </w:pPr>
      <w:hyperlink w:anchor="_Toc467743486" w:history="1">
        <w:r w:rsidR="00C73EC3">
          <w:rPr>
            <w:rStyle w:val="Hyperlink"/>
            <w:noProof/>
          </w:rPr>
          <w:t>4.2</w:t>
        </w:r>
        <w:r w:rsidR="00C73EC3">
          <w:rPr>
            <w:rFonts w:ascii="Calibri" w:hAnsi="Calibri" w:cs="Calibri"/>
            <w:noProof/>
            <w:sz w:val="22"/>
            <w:szCs w:val="22"/>
            <w:lang w:eastAsia="pt-BR"/>
          </w:rPr>
          <w:tab/>
        </w:r>
        <w:r w:rsidR="00C73EC3">
          <w:rPr>
            <w:rStyle w:val="Hyperlink"/>
            <w:noProof/>
          </w:rPr>
          <w:t>Prototipo</w:t>
        </w:r>
        <w:r w:rsidR="00C73EC3">
          <w:rPr>
            <w:noProof/>
            <w:webHidden/>
          </w:rPr>
          <w:tab/>
          <w:t>32</w:t>
        </w:r>
      </w:hyperlink>
      <w:r>
        <w:fldChar w:fldCharType="begin"/>
      </w:r>
      <w:r w:rsidR="00C73EC3">
        <w:instrText>HYPERLINK \l "_Toc467743486"</w:instrText>
      </w:r>
      <w:r>
        <w:fldChar w:fldCharType="separate"/>
      </w:r>
    </w:p>
    <w:p w:rsidR="00C73EC3" w:rsidRPr="009635A7" w:rsidRDefault="00C73EC3" w:rsidP="00C73EC3">
      <w:pPr>
        <w:pStyle w:val="Sumrio2"/>
        <w:tabs>
          <w:tab w:val="left" w:pos="880"/>
          <w:tab w:val="right" w:leader="dot" w:pos="8494"/>
        </w:tabs>
        <w:rPr>
          <w:rFonts w:ascii="Calibri" w:hAnsi="Calibri" w:cs="Calibri"/>
          <w:noProof/>
          <w:sz w:val="22"/>
          <w:szCs w:val="22"/>
          <w:lang w:eastAsia="pt-BR"/>
        </w:rPr>
      </w:pPr>
      <w:r>
        <w:rPr>
          <w:rStyle w:val="Hyperlink"/>
          <w:noProof/>
        </w:rPr>
        <w:t xml:space="preserve">4.3 </w:t>
      </w:r>
      <w:r>
        <w:rPr>
          <w:rStyle w:val="Hyperlink"/>
          <w:noProof/>
        </w:rPr>
        <w:tab/>
        <w:t>Login</w:t>
      </w:r>
      <w:r w:rsidR="006C7CD6">
        <w:fldChar w:fldCharType="end"/>
      </w:r>
      <w:r>
        <w:t xml:space="preserve"> Usuário</w:t>
      </w:r>
      <w:proofErr w:type="gramStart"/>
      <w:r>
        <w:t>........................................................................................</w:t>
      </w:r>
      <w:proofErr w:type="gramEnd"/>
      <w:r>
        <w:t>32</w:t>
      </w:r>
    </w:p>
    <w:p w:rsidR="00C73EC3" w:rsidRPr="009635A7" w:rsidRDefault="00C73EC3" w:rsidP="00C73EC3">
      <w:pPr>
        <w:pStyle w:val="Sumrio2"/>
        <w:tabs>
          <w:tab w:val="left" w:pos="880"/>
          <w:tab w:val="right" w:leader="dot" w:pos="8494"/>
        </w:tabs>
        <w:rPr>
          <w:rFonts w:ascii="Calibri" w:hAnsi="Calibri" w:cs="Calibri"/>
          <w:noProof/>
          <w:sz w:val="22"/>
          <w:szCs w:val="22"/>
          <w:lang w:eastAsia="pt-BR"/>
        </w:rPr>
      </w:pPr>
      <w:r>
        <w:t>4.4</w:t>
      </w:r>
      <w:r>
        <w:tab/>
        <w:t>Recuperar Conta..................................................................................33</w:t>
      </w:r>
    </w:p>
    <w:p w:rsidR="00C73EC3" w:rsidRDefault="006C7CD6" w:rsidP="00C73EC3">
      <w:pPr>
        <w:pStyle w:val="Sumrio2"/>
        <w:tabs>
          <w:tab w:val="left" w:pos="880"/>
          <w:tab w:val="right" w:leader="dot" w:pos="8494"/>
        </w:tabs>
      </w:pPr>
      <w:hyperlink w:anchor="_Toc467743486" w:history="1">
        <w:r w:rsidR="00C73EC3">
          <w:rPr>
            <w:rStyle w:val="Hyperlink"/>
            <w:noProof/>
          </w:rPr>
          <w:t>4.5</w:t>
        </w:r>
        <w:r w:rsidR="00C73EC3">
          <w:rPr>
            <w:rFonts w:ascii="Calibri" w:hAnsi="Calibri" w:cs="Calibri"/>
            <w:noProof/>
            <w:sz w:val="22"/>
            <w:szCs w:val="22"/>
            <w:lang w:eastAsia="pt-BR"/>
          </w:rPr>
          <w:tab/>
        </w:r>
        <w:r w:rsidR="00C73EC3">
          <w:rPr>
            <w:rStyle w:val="Hyperlink"/>
            <w:noProof/>
          </w:rPr>
          <w:t>Cadastro de Usuário</w:t>
        </w:r>
        <w:r w:rsidR="00C73EC3">
          <w:rPr>
            <w:noProof/>
            <w:webHidden/>
          </w:rPr>
          <w:tab/>
          <w:t>34</w:t>
        </w:r>
      </w:hyperlink>
    </w:p>
    <w:p w:rsidR="00C73EC3" w:rsidRDefault="006C7CD6" w:rsidP="00C73EC3">
      <w:pPr>
        <w:pStyle w:val="Sumrio2"/>
        <w:tabs>
          <w:tab w:val="left" w:pos="880"/>
          <w:tab w:val="right" w:leader="dot" w:pos="8494"/>
        </w:tabs>
      </w:pPr>
      <w:hyperlink w:anchor="_Toc467743486" w:history="1">
        <w:r w:rsidR="00C73EC3">
          <w:rPr>
            <w:rStyle w:val="Hyperlink"/>
            <w:noProof/>
          </w:rPr>
          <w:t>4.6</w:t>
        </w:r>
        <w:r w:rsidR="00C73EC3">
          <w:rPr>
            <w:rFonts w:ascii="Calibri" w:hAnsi="Calibri" w:cs="Calibri"/>
            <w:noProof/>
            <w:sz w:val="22"/>
            <w:szCs w:val="22"/>
            <w:lang w:eastAsia="pt-BR"/>
          </w:rPr>
          <w:tab/>
        </w:r>
        <w:r w:rsidR="00C73EC3">
          <w:rPr>
            <w:rStyle w:val="Hyperlink"/>
            <w:noProof/>
          </w:rPr>
          <w:t>Menu</w:t>
        </w:r>
        <w:r w:rsidR="00C73EC3">
          <w:rPr>
            <w:noProof/>
            <w:webHidden/>
          </w:rPr>
          <w:tab/>
          <w:t>35</w:t>
        </w:r>
      </w:hyperlink>
    </w:p>
    <w:p w:rsidR="00C73EC3" w:rsidRPr="009635A7" w:rsidRDefault="00C73EC3" w:rsidP="00C73EC3">
      <w:pPr>
        <w:pStyle w:val="Sumrio2"/>
        <w:tabs>
          <w:tab w:val="left" w:pos="880"/>
          <w:tab w:val="right" w:leader="dot" w:pos="8494"/>
        </w:tabs>
        <w:rPr>
          <w:rFonts w:ascii="Calibri" w:hAnsi="Calibri" w:cs="Calibri"/>
          <w:noProof/>
          <w:sz w:val="22"/>
          <w:szCs w:val="22"/>
          <w:lang w:eastAsia="pt-BR"/>
        </w:rPr>
      </w:pPr>
      <w:r>
        <w:t>4.7</w:t>
      </w:r>
      <w:r>
        <w:tab/>
        <w:t>Cadastrar Movimentação......................................................................36</w:t>
      </w:r>
    </w:p>
    <w:p w:rsidR="00C73EC3" w:rsidRDefault="00C73EC3" w:rsidP="00C73EC3">
      <w:pPr>
        <w:pStyle w:val="Sumrio2"/>
        <w:tabs>
          <w:tab w:val="left" w:pos="880"/>
          <w:tab w:val="right" w:leader="dot" w:pos="8494"/>
        </w:tabs>
      </w:pPr>
      <w:r>
        <w:t>4.8</w:t>
      </w:r>
      <w:r>
        <w:tab/>
        <w:t>Excluir Movimentação...........................................................................38</w:t>
      </w:r>
    </w:p>
    <w:p w:rsidR="00C73EC3" w:rsidRDefault="006C7CD6" w:rsidP="00C73EC3">
      <w:pPr>
        <w:pStyle w:val="Sumrio2"/>
        <w:tabs>
          <w:tab w:val="left" w:pos="880"/>
          <w:tab w:val="right" w:leader="dot" w:pos="8494"/>
        </w:tabs>
      </w:pPr>
      <w:hyperlink w:anchor="_Toc467743486" w:history="1">
        <w:r w:rsidR="00C73EC3">
          <w:rPr>
            <w:rStyle w:val="Hyperlink"/>
            <w:noProof/>
          </w:rPr>
          <w:t>4.9</w:t>
        </w:r>
        <w:r w:rsidR="00C73EC3">
          <w:rPr>
            <w:rFonts w:ascii="Calibri" w:hAnsi="Calibri" w:cs="Calibri"/>
            <w:noProof/>
            <w:sz w:val="22"/>
            <w:szCs w:val="22"/>
            <w:lang w:eastAsia="pt-BR"/>
          </w:rPr>
          <w:tab/>
        </w:r>
        <w:r w:rsidR="00C73EC3">
          <w:rPr>
            <w:rStyle w:val="Hyperlink"/>
            <w:noProof/>
          </w:rPr>
          <w:t>Calcular Movimentação</w:t>
        </w:r>
        <w:r w:rsidR="00C73EC3">
          <w:rPr>
            <w:noProof/>
            <w:webHidden/>
          </w:rPr>
          <w:tab/>
          <w:t>39</w:t>
        </w:r>
      </w:hyperlink>
    </w:p>
    <w:p w:rsidR="00C73EC3" w:rsidRDefault="006C7CD6" w:rsidP="00C73EC3">
      <w:pPr>
        <w:pStyle w:val="Sumrio2"/>
        <w:tabs>
          <w:tab w:val="left" w:pos="880"/>
          <w:tab w:val="right" w:leader="dot" w:pos="8494"/>
        </w:tabs>
        <w:rPr>
          <w:rStyle w:val="Hyperlink"/>
          <w:noProof/>
        </w:rPr>
      </w:pPr>
      <w:hyperlink w:anchor="_Toc467743486" w:history="1">
        <w:r w:rsidR="00C73EC3">
          <w:rPr>
            <w:rStyle w:val="Hyperlink"/>
            <w:noProof/>
          </w:rPr>
          <w:t>4.10</w:t>
        </w:r>
        <w:r w:rsidR="00C73EC3">
          <w:rPr>
            <w:rFonts w:ascii="Calibri" w:hAnsi="Calibri" w:cs="Calibri"/>
            <w:noProof/>
            <w:sz w:val="22"/>
            <w:szCs w:val="22"/>
            <w:lang w:eastAsia="pt-BR"/>
          </w:rPr>
          <w:tab/>
        </w:r>
        <w:r w:rsidR="00C73EC3">
          <w:rPr>
            <w:rStyle w:val="Hyperlink"/>
            <w:noProof/>
          </w:rPr>
          <w:t>Notificações do Sistema</w:t>
        </w:r>
        <w:r w:rsidR="00C73EC3">
          <w:rPr>
            <w:noProof/>
            <w:webHidden/>
          </w:rPr>
          <w:tab/>
          <w:t>40</w:t>
        </w:r>
      </w:hyperlink>
      <w:r>
        <w:fldChar w:fldCharType="begin"/>
      </w:r>
      <w:r w:rsidR="00C73EC3">
        <w:instrText>HYPERLINK \l "_Toc467743486"</w:instrText>
      </w:r>
      <w:r>
        <w:fldChar w:fldCharType="separate"/>
      </w:r>
    </w:p>
    <w:p w:rsidR="00C73EC3" w:rsidRPr="009635A7" w:rsidRDefault="00C73EC3" w:rsidP="00C73EC3">
      <w:pPr>
        <w:pStyle w:val="Sumrio2"/>
        <w:tabs>
          <w:tab w:val="left" w:pos="880"/>
          <w:tab w:val="right" w:leader="dot" w:pos="8494"/>
        </w:tabs>
        <w:rPr>
          <w:rFonts w:ascii="Calibri" w:hAnsi="Calibri" w:cs="Calibri"/>
          <w:noProof/>
          <w:sz w:val="22"/>
          <w:szCs w:val="22"/>
          <w:lang w:eastAsia="pt-BR"/>
        </w:rPr>
      </w:pPr>
      <w:r>
        <w:rPr>
          <w:rStyle w:val="Hyperlink"/>
          <w:noProof/>
        </w:rPr>
        <w:t xml:space="preserve">4.11 </w:t>
      </w:r>
      <w:r>
        <w:rPr>
          <w:rStyle w:val="Hyperlink"/>
          <w:noProof/>
        </w:rPr>
        <w:tab/>
        <w:t>Personalizar Sistema</w:t>
      </w:r>
      <w:r w:rsidR="006C7CD6">
        <w:fldChar w:fldCharType="end"/>
      </w:r>
      <w:proofErr w:type="gramStart"/>
      <w:r>
        <w:t>............................................................................</w:t>
      </w:r>
      <w:proofErr w:type="gramEnd"/>
      <w:r>
        <w:t>32</w:t>
      </w:r>
    </w:p>
    <w:p w:rsidR="00C73EC3" w:rsidRDefault="00C73EC3" w:rsidP="00C73EC3">
      <w:pPr>
        <w:pStyle w:val="Sumrio2"/>
        <w:tabs>
          <w:tab w:val="left" w:pos="880"/>
          <w:tab w:val="right" w:leader="dot" w:pos="8494"/>
        </w:tabs>
        <w:ind w:left="0"/>
      </w:pPr>
      <w:r>
        <w:t>5</w:t>
      </w:r>
      <w:r>
        <w:tab/>
        <w:t>Analise de Design ................................................................................42</w:t>
      </w:r>
    </w:p>
    <w:p w:rsidR="00B6739E" w:rsidRPr="00B6739E" w:rsidRDefault="00B6739E" w:rsidP="00B6739E">
      <w:r>
        <w:t xml:space="preserve">    5.1 - Diagrama de Classe................................................................................44</w:t>
      </w:r>
    </w:p>
    <w:p w:rsidR="00993440" w:rsidRPr="00993440" w:rsidRDefault="006C7CD6" w:rsidP="00993440">
      <w:pPr>
        <w:pStyle w:val="Sumrio2"/>
        <w:tabs>
          <w:tab w:val="left" w:pos="880"/>
          <w:tab w:val="right" w:leader="dot" w:pos="8494"/>
        </w:tabs>
      </w:pPr>
      <w:hyperlink w:anchor="_Toc467743486" w:history="1">
        <w:r w:rsidR="00C73EC3">
          <w:rPr>
            <w:rStyle w:val="Hyperlink"/>
            <w:noProof/>
          </w:rPr>
          <w:t>5.1</w:t>
        </w:r>
        <w:r w:rsidR="00B6739E">
          <w:rPr>
            <w:rStyle w:val="Hyperlink"/>
            <w:noProof/>
          </w:rPr>
          <w:t>.1</w:t>
        </w:r>
        <w:r w:rsidR="00C73EC3">
          <w:rPr>
            <w:rFonts w:ascii="Calibri" w:hAnsi="Calibri" w:cs="Calibri"/>
            <w:noProof/>
            <w:sz w:val="22"/>
            <w:szCs w:val="22"/>
            <w:lang w:eastAsia="pt-BR"/>
          </w:rPr>
          <w:tab/>
        </w:r>
        <w:r w:rsidR="00C73EC3">
          <w:rPr>
            <w:rStyle w:val="Hyperlink"/>
            <w:noProof/>
          </w:rPr>
          <w:t>Diagrama de Sequência</w:t>
        </w:r>
        <w:r w:rsidR="00C73EC3">
          <w:rPr>
            <w:noProof/>
            <w:webHidden/>
          </w:rPr>
          <w:tab/>
          <w:t>42</w:t>
        </w:r>
      </w:hyperlink>
    </w:p>
    <w:p w:rsidR="00C73EC3" w:rsidRDefault="006C7CD6" w:rsidP="00C73EC3">
      <w:pPr>
        <w:pStyle w:val="Sumrio2"/>
        <w:tabs>
          <w:tab w:val="left" w:pos="880"/>
          <w:tab w:val="right" w:leader="dot" w:pos="8494"/>
        </w:tabs>
        <w:rPr>
          <w:rStyle w:val="Hyperlink"/>
          <w:noProof/>
        </w:rPr>
      </w:pPr>
      <w:hyperlink w:anchor="_Toc467743486" w:history="1">
        <w:r w:rsidR="00C73EC3">
          <w:rPr>
            <w:rStyle w:val="Hyperlink"/>
            <w:noProof/>
          </w:rPr>
          <w:t>5.</w:t>
        </w:r>
        <w:r w:rsidR="00B6739E">
          <w:rPr>
            <w:rStyle w:val="Hyperlink"/>
            <w:noProof/>
          </w:rPr>
          <w:t>1.</w:t>
        </w:r>
        <w:r w:rsidR="00993440">
          <w:rPr>
            <w:rStyle w:val="Hyperlink"/>
            <w:noProof/>
          </w:rPr>
          <w:t>2</w:t>
        </w:r>
        <w:r w:rsidR="00C73EC3">
          <w:rPr>
            <w:rFonts w:ascii="Calibri" w:hAnsi="Calibri" w:cs="Calibri"/>
            <w:noProof/>
            <w:sz w:val="22"/>
            <w:szCs w:val="22"/>
            <w:lang w:eastAsia="pt-BR"/>
          </w:rPr>
          <w:tab/>
        </w:r>
        <w:r w:rsidR="00C73EC3">
          <w:rPr>
            <w:rStyle w:val="Hyperlink"/>
            <w:noProof/>
          </w:rPr>
          <w:t>Acesso ao Sistema</w:t>
        </w:r>
        <w:r w:rsidR="00C73EC3">
          <w:rPr>
            <w:noProof/>
            <w:webHidden/>
          </w:rPr>
          <w:tab/>
          <w:t>42</w:t>
        </w:r>
      </w:hyperlink>
      <w:r>
        <w:fldChar w:fldCharType="begin"/>
      </w:r>
      <w:r w:rsidR="00C73EC3">
        <w:instrText>HYPERLINK \l "_Toc467743486"</w:instrText>
      </w:r>
      <w:r>
        <w:fldChar w:fldCharType="separate"/>
      </w:r>
    </w:p>
    <w:p w:rsidR="00C73EC3" w:rsidRPr="009635A7" w:rsidRDefault="00C73EC3" w:rsidP="00C73EC3">
      <w:pPr>
        <w:pStyle w:val="Sumrio2"/>
        <w:tabs>
          <w:tab w:val="left" w:pos="880"/>
          <w:tab w:val="right" w:leader="dot" w:pos="8494"/>
        </w:tabs>
        <w:rPr>
          <w:rFonts w:ascii="Calibri" w:hAnsi="Calibri" w:cs="Calibri"/>
          <w:noProof/>
          <w:sz w:val="22"/>
          <w:szCs w:val="22"/>
          <w:lang w:eastAsia="pt-BR"/>
        </w:rPr>
      </w:pPr>
      <w:r>
        <w:rPr>
          <w:rStyle w:val="Hyperlink"/>
          <w:noProof/>
        </w:rPr>
        <w:t>5.</w:t>
      </w:r>
      <w:r w:rsidR="00B6739E">
        <w:rPr>
          <w:rStyle w:val="Hyperlink"/>
          <w:noProof/>
        </w:rPr>
        <w:t>1.</w:t>
      </w:r>
      <w:r w:rsidR="00993440">
        <w:rPr>
          <w:rStyle w:val="Hyperlink"/>
          <w:noProof/>
        </w:rPr>
        <w:t>3</w:t>
      </w:r>
      <w:r>
        <w:rPr>
          <w:rStyle w:val="Hyperlink"/>
          <w:noProof/>
        </w:rPr>
        <w:t xml:space="preserve"> </w:t>
      </w:r>
      <w:r>
        <w:rPr>
          <w:rStyle w:val="Hyperlink"/>
          <w:noProof/>
        </w:rPr>
        <w:tab/>
        <w:t>Cadastrar</w:t>
      </w:r>
      <w:r w:rsidR="006C7CD6">
        <w:fldChar w:fldCharType="end"/>
      </w:r>
      <w:r>
        <w:t xml:space="preserve"> </w:t>
      </w:r>
      <w:r w:rsidR="00C30781">
        <w:t>Lançamento</w:t>
      </w:r>
      <w:proofErr w:type="gramStart"/>
      <w:r w:rsidR="00C30781">
        <w:t>.....</w:t>
      </w:r>
      <w:r>
        <w:t>......................................................................</w:t>
      </w:r>
      <w:proofErr w:type="gramEnd"/>
      <w:r w:rsidR="00B6739E">
        <w:t>45</w:t>
      </w:r>
    </w:p>
    <w:p w:rsidR="00C73EC3" w:rsidRDefault="00C73EC3" w:rsidP="00C73EC3">
      <w:pPr>
        <w:pStyle w:val="Sumrio2"/>
        <w:tabs>
          <w:tab w:val="left" w:pos="880"/>
          <w:tab w:val="right" w:leader="dot" w:pos="8494"/>
        </w:tabs>
      </w:pPr>
      <w:r>
        <w:t>5.</w:t>
      </w:r>
      <w:r w:rsidR="00B6739E">
        <w:t>1.</w:t>
      </w:r>
      <w:r w:rsidR="00993440">
        <w:t>4</w:t>
      </w:r>
      <w:r>
        <w:tab/>
        <w:t xml:space="preserve">Calcular </w:t>
      </w:r>
      <w:r w:rsidR="00C30781">
        <w:t>Lançamento......</w:t>
      </w:r>
      <w:r>
        <w:t>........................................................................</w:t>
      </w:r>
      <w:r w:rsidR="00B6739E">
        <w:t>47</w:t>
      </w:r>
    </w:p>
    <w:p w:rsidR="00993440" w:rsidRPr="00993440" w:rsidRDefault="00993440" w:rsidP="00993440">
      <w:r>
        <w:t xml:space="preserve">    5.1.6 Diagrama de Atividade..........................................................................42</w:t>
      </w:r>
    </w:p>
    <w:p w:rsidR="00205455" w:rsidRDefault="00B6739E" w:rsidP="00C73EC3">
      <w:pPr>
        <w:rPr>
          <w:lang w:eastAsia="pt-BR"/>
        </w:rPr>
      </w:pPr>
      <w:r>
        <w:rPr>
          <w:lang w:eastAsia="pt-BR"/>
        </w:rPr>
        <w:t>6</w:t>
      </w:r>
      <w:r w:rsidR="00C73EC3">
        <w:rPr>
          <w:lang w:eastAsia="pt-BR"/>
        </w:rPr>
        <w:t xml:space="preserve"> Modelo Lógico da Base de Dados..................................................................</w:t>
      </w:r>
      <w:r>
        <w:rPr>
          <w:lang w:eastAsia="pt-BR"/>
        </w:rPr>
        <w:t>49</w:t>
      </w:r>
    </w:p>
    <w:p w:rsidR="00C73EC3" w:rsidRPr="007C576D" w:rsidRDefault="00B6739E" w:rsidP="00C73EC3">
      <w:pPr>
        <w:rPr>
          <w:lang w:eastAsia="pt-BR"/>
        </w:rPr>
      </w:pPr>
      <w:r>
        <w:rPr>
          <w:lang w:eastAsia="pt-BR"/>
        </w:rPr>
        <w:t>7</w:t>
      </w:r>
      <w:r w:rsidR="00C73EC3">
        <w:rPr>
          <w:lang w:eastAsia="pt-BR"/>
        </w:rPr>
        <w:t xml:space="preserve"> Referências...................................................................................................</w:t>
      </w:r>
      <w:r>
        <w:rPr>
          <w:lang w:eastAsia="pt-BR"/>
        </w:rPr>
        <w:t>51</w:t>
      </w:r>
    </w:p>
    <w:p w:rsidR="00C73EC3" w:rsidRPr="009635A7" w:rsidRDefault="00C73EC3" w:rsidP="00C73EC3">
      <w:pPr>
        <w:pStyle w:val="Sumrio2"/>
        <w:tabs>
          <w:tab w:val="left" w:pos="880"/>
          <w:tab w:val="right" w:leader="dot" w:pos="8494"/>
        </w:tabs>
        <w:rPr>
          <w:rFonts w:ascii="Calibri" w:hAnsi="Calibri" w:cs="Calibri"/>
          <w:noProof/>
          <w:sz w:val="22"/>
          <w:szCs w:val="22"/>
          <w:lang w:eastAsia="pt-BR"/>
        </w:rPr>
      </w:pPr>
    </w:p>
    <w:p w:rsidR="00C73EC3" w:rsidRDefault="00C73EC3" w:rsidP="00C73EC3">
      <w:pPr>
        <w:pStyle w:val="Sumrio2"/>
        <w:tabs>
          <w:tab w:val="left" w:pos="880"/>
          <w:tab w:val="right" w:leader="dot" w:pos="8494"/>
        </w:tabs>
      </w:pPr>
    </w:p>
    <w:p w:rsidR="00C73EC3" w:rsidRDefault="00C73EC3" w:rsidP="00C73EC3">
      <w:pPr>
        <w:pStyle w:val="Sumrio2"/>
        <w:tabs>
          <w:tab w:val="left" w:pos="880"/>
          <w:tab w:val="right" w:leader="dot" w:pos="8494"/>
        </w:tabs>
      </w:pPr>
    </w:p>
    <w:p w:rsidR="00C73EC3" w:rsidRPr="007F54F1" w:rsidRDefault="00C73EC3" w:rsidP="00C73EC3"/>
    <w:p w:rsidR="00C73EC3" w:rsidRPr="00D429F6" w:rsidRDefault="00C73EC3" w:rsidP="00C73EC3"/>
    <w:p w:rsidR="00C73EC3" w:rsidRPr="00D429F6" w:rsidRDefault="00C73EC3" w:rsidP="00C73EC3"/>
    <w:p w:rsidR="00C73EC3" w:rsidRPr="00D429F6" w:rsidRDefault="00C73EC3" w:rsidP="00C73EC3">
      <w:r>
        <w:t xml:space="preserve">   </w:t>
      </w:r>
    </w:p>
    <w:p w:rsidR="00C73EC3" w:rsidRPr="00EF50BF" w:rsidRDefault="006C7CD6" w:rsidP="00C73EC3">
      <w:pPr>
        <w:spacing w:after="160" w:line="259" w:lineRule="auto"/>
        <w:jc w:val="left"/>
      </w:pPr>
      <w:r w:rsidRPr="00EF50BF">
        <w:fldChar w:fldCharType="end"/>
      </w:r>
      <w:r w:rsidR="00C73EC3" w:rsidRPr="00EF50BF">
        <w:br w:type="page"/>
      </w:r>
    </w:p>
    <w:p w:rsidR="00C73EC3" w:rsidRPr="00EF50BF" w:rsidRDefault="00C73EC3" w:rsidP="00C73EC3">
      <w:pPr>
        <w:spacing w:after="160"/>
        <w:jc w:val="left"/>
        <w:rPr>
          <w:b/>
          <w:bCs/>
          <w:sz w:val="28"/>
          <w:szCs w:val="28"/>
        </w:rPr>
      </w:pPr>
      <w:r w:rsidRPr="00EF50BF">
        <w:rPr>
          <w:b/>
          <w:bCs/>
          <w:sz w:val="28"/>
          <w:szCs w:val="28"/>
        </w:rPr>
        <w:lastRenderedPageBreak/>
        <w:t>ÍNDICE DE TABELAS</w:t>
      </w:r>
    </w:p>
    <w:p w:rsidR="00C73EC3" w:rsidRDefault="006C7CD6" w:rsidP="00C73EC3">
      <w:pPr>
        <w:pStyle w:val="ndicedeilustraes"/>
        <w:tabs>
          <w:tab w:val="right" w:leader="dot" w:pos="8494"/>
        </w:tabs>
        <w:rPr>
          <w:rFonts w:ascii="Calibri" w:hAnsi="Calibri" w:cs="Calibri"/>
          <w:noProof/>
          <w:sz w:val="22"/>
          <w:szCs w:val="22"/>
          <w:lang w:eastAsia="pt-BR"/>
        </w:rPr>
      </w:pPr>
      <w:r w:rsidRPr="00EF50BF">
        <w:fldChar w:fldCharType="begin"/>
      </w:r>
      <w:r w:rsidR="00C73EC3" w:rsidRPr="00EF50BF">
        <w:instrText xml:space="preserve"> TOC \h \z \c "Tabela" </w:instrText>
      </w:r>
      <w:r w:rsidRPr="00EF50BF">
        <w:fldChar w:fldCharType="separate"/>
      </w:r>
      <w:hyperlink w:anchor="_Toc467743455" w:history="1">
        <w:r w:rsidR="00C73EC3" w:rsidRPr="00A339DB">
          <w:rPr>
            <w:rStyle w:val="Hyperlink"/>
            <w:noProof/>
          </w:rPr>
          <w:t>Tabela 1 – Documentação do caso de uso cadastrar usuário</w:t>
        </w:r>
        <w:r w:rsidR="00C73EC3">
          <w:rPr>
            <w:noProof/>
            <w:webHidden/>
          </w:rPr>
          <w:tab/>
          <w:t>18</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56" w:history="1">
        <w:r w:rsidR="00C73EC3" w:rsidRPr="00A339DB">
          <w:rPr>
            <w:rStyle w:val="Hyperlink"/>
            <w:noProof/>
          </w:rPr>
          <w:t>Tabela 2 – Documentação do caso de uso realizar log in</w:t>
        </w:r>
        <w:r w:rsidR="00C73EC3">
          <w:rPr>
            <w:noProof/>
            <w:webHidden/>
          </w:rPr>
          <w:tab/>
          <w:t>20</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58" w:history="1">
        <w:r w:rsidR="00C73EC3">
          <w:rPr>
            <w:rStyle w:val="Hyperlink"/>
            <w:noProof/>
          </w:rPr>
          <w:t>Tabela 3</w:t>
        </w:r>
        <w:r w:rsidR="00C73EC3" w:rsidRPr="00A339DB">
          <w:rPr>
            <w:rStyle w:val="Hyperlink"/>
            <w:noProof/>
          </w:rPr>
          <w:t xml:space="preserve"> – Documentação do caso de uso </w:t>
        </w:r>
        <w:r w:rsidR="00C73EC3">
          <w:rPr>
            <w:rStyle w:val="Hyperlink"/>
            <w:noProof/>
          </w:rPr>
          <w:t>Criar Lançamento</w:t>
        </w:r>
        <w:r w:rsidR="00C73EC3">
          <w:rPr>
            <w:noProof/>
            <w:webHidden/>
          </w:rPr>
          <w:tab/>
          <w:t>21</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59" w:history="1">
        <w:r w:rsidR="00C73EC3">
          <w:rPr>
            <w:rStyle w:val="Hyperlink"/>
            <w:noProof/>
          </w:rPr>
          <w:t xml:space="preserve">Tabela 4 </w:t>
        </w:r>
        <w:r w:rsidR="00C73EC3" w:rsidRPr="00A339DB">
          <w:rPr>
            <w:rStyle w:val="Hyperlink"/>
            <w:noProof/>
          </w:rPr>
          <w:t>– Documentaçã</w:t>
        </w:r>
        <w:r w:rsidR="00C73EC3">
          <w:rPr>
            <w:rStyle w:val="Hyperlink"/>
            <w:noProof/>
          </w:rPr>
          <w:t>o do caso de uso Adicionar Forma Pagamento</w:t>
        </w:r>
        <w:r w:rsidR="00C73EC3">
          <w:rPr>
            <w:noProof/>
            <w:webHidden/>
          </w:rPr>
          <w:tab/>
          <w:t>2</w:t>
        </w:r>
        <w:r>
          <w:rPr>
            <w:noProof/>
            <w:webHidden/>
          </w:rPr>
          <w:fldChar w:fldCharType="begin"/>
        </w:r>
        <w:r w:rsidR="00C73EC3">
          <w:rPr>
            <w:noProof/>
            <w:webHidden/>
          </w:rPr>
          <w:instrText xml:space="preserve"> PAGEREF _Toc467743459 \h </w:instrText>
        </w:r>
        <w:r>
          <w:rPr>
            <w:noProof/>
            <w:webHidden/>
          </w:rPr>
        </w:r>
        <w:r>
          <w:rPr>
            <w:noProof/>
            <w:webHidden/>
          </w:rPr>
          <w:fldChar w:fldCharType="separate"/>
        </w:r>
        <w:r w:rsidR="00C73EC3">
          <w:rPr>
            <w:noProof/>
            <w:webHidden/>
          </w:rPr>
          <w:t>2</w:t>
        </w:r>
        <w:r>
          <w:rPr>
            <w:noProof/>
            <w:webHidden/>
          </w:rPr>
          <w:fldChar w:fldCharType="end"/>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62" w:history="1">
        <w:r w:rsidR="00C73EC3" w:rsidRPr="00A339DB">
          <w:rPr>
            <w:rStyle w:val="Hyperlink"/>
            <w:noProof/>
          </w:rPr>
          <w:t xml:space="preserve">Tabela </w:t>
        </w:r>
        <w:r w:rsidR="00C73EC3">
          <w:rPr>
            <w:rStyle w:val="Hyperlink"/>
            <w:noProof/>
          </w:rPr>
          <w:t>5</w:t>
        </w:r>
        <w:r w:rsidR="00C73EC3" w:rsidRPr="00A339DB">
          <w:rPr>
            <w:rStyle w:val="Hyperlink"/>
            <w:noProof/>
          </w:rPr>
          <w:t xml:space="preserve"> – Documentação do caso de uso </w:t>
        </w:r>
        <w:r w:rsidR="00C73EC3">
          <w:rPr>
            <w:rStyle w:val="Hyperlink"/>
            <w:noProof/>
          </w:rPr>
          <w:t>Converter Moeda</w:t>
        </w:r>
        <w:r w:rsidR="00C73EC3">
          <w:rPr>
            <w:noProof/>
            <w:webHidden/>
          </w:rPr>
          <w:tab/>
          <w:t>24</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63" w:history="1">
        <w:r w:rsidR="00C73EC3" w:rsidRPr="00A339DB">
          <w:rPr>
            <w:rStyle w:val="Hyperlink"/>
            <w:noProof/>
          </w:rPr>
          <w:t xml:space="preserve">Tabela </w:t>
        </w:r>
        <w:r w:rsidR="00C73EC3">
          <w:rPr>
            <w:rStyle w:val="Hyperlink"/>
            <w:noProof/>
          </w:rPr>
          <w:t>6</w:t>
        </w:r>
        <w:r w:rsidR="00C73EC3" w:rsidRPr="00A339DB">
          <w:rPr>
            <w:rStyle w:val="Hyperlink"/>
            <w:noProof/>
          </w:rPr>
          <w:t xml:space="preserve"> – Documenta</w:t>
        </w:r>
        <w:r w:rsidR="00C73EC3">
          <w:rPr>
            <w:rStyle w:val="Hyperlink"/>
            <w:noProof/>
          </w:rPr>
          <w:t>ção do caso de uso Consultar Saldo</w:t>
        </w:r>
        <w:r w:rsidR="00C73EC3">
          <w:rPr>
            <w:noProof/>
            <w:webHidden/>
          </w:rPr>
          <w:tab/>
          <w:t>25</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64" w:history="1">
        <w:r w:rsidR="00C73EC3">
          <w:rPr>
            <w:rStyle w:val="Hyperlink"/>
            <w:noProof/>
          </w:rPr>
          <w:t>Tabela 7</w:t>
        </w:r>
        <w:r w:rsidR="00C73EC3" w:rsidRPr="00A339DB">
          <w:rPr>
            <w:rStyle w:val="Hyperlink"/>
            <w:noProof/>
          </w:rPr>
          <w:t xml:space="preserve"> – Documentaç</w:t>
        </w:r>
        <w:r w:rsidR="00C73EC3">
          <w:rPr>
            <w:rStyle w:val="Hyperlink"/>
            <w:noProof/>
          </w:rPr>
          <w:t>ão do caso de uso Gerar Grafico</w:t>
        </w:r>
        <w:r w:rsidR="00C73EC3">
          <w:rPr>
            <w:noProof/>
            <w:webHidden/>
          </w:rPr>
          <w:tab/>
          <w:t>26</w:t>
        </w:r>
      </w:hyperlink>
    </w:p>
    <w:p w:rsidR="00C73EC3" w:rsidRDefault="006C7CD6" w:rsidP="00C73EC3">
      <w:pPr>
        <w:pStyle w:val="ndicedeilustraes"/>
        <w:tabs>
          <w:tab w:val="right" w:leader="dot" w:pos="8494"/>
        </w:tabs>
      </w:pPr>
      <w:hyperlink w:anchor="_Toc467743465" w:history="1">
        <w:r w:rsidR="00C73EC3" w:rsidRPr="00A339DB">
          <w:rPr>
            <w:rStyle w:val="Hyperlink"/>
            <w:noProof/>
          </w:rPr>
          <w:t xml:space="preserve">Tabela </w:t>
        </w:r>
        <w:r w:rsidR="00C73EC3">
          <w:rPr>
            <w:rStyle w:val="Hyperlink"/>
            <w:noProof/>
          </w:rPr>
          <w:t>8</w:t>
        </w:r>
        <w:r w:rsidR="00C73EC3" w:rsidRPr="00A339DB">
          <w:rPr>
            <w:rStyle w:val="Hyperlink"/>
            <w:noProof/>
          </w:rPr>
          <w:t xml:space="preserve"> – Documentação do c</w:t>
        </w:r>
        <w:r w:rsidR="00C73EC3">
          <w:rPr>
            <w:rStyle w:val="Hyperlink"/>
            <w:noProof/>
          </w:rPr>
          <w:t>aso de uso Gerar Grafico Formas Pagamento</w:t>
        </w:r>
        <w:r w:rsidR="00C73EC3">
          <w:rPr>
            <w:noProof/>
            <w:webHidden/>
          </w:rPr>
          <w:tab/>
          <w:t>27</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65" w:history="1">
        <w:r w:rsidR="00C73EC3" w:rsidRPr="00A339DB">
          <w:rPr>
            <w:rStyle w:val="Hyperlink"/>
            <w:noProof/>
          </w:rPr>
          <w:t xml:space="preserve">Tabela </w:t>
        </w:r>
        <w:r w:rsidR="00C73EC3">
          <w:rPr>
            <w:rStyle w:val="Hyperlink"/>
            <w:noProof/>
          </w:rPr>
          <w:t>9</w:t>
        </w:r>
        <w:r w:rsidR="00C73EC3" w:rsidRPr="00A339DB">
          <w:rPr>
            <w:rStyle w:val="Hyperlink"/>
            <w:noProof/>
          </w:rPr>
          <w:t xml:space="preserve"> – Documentação do c</w:t>
        </w:r>
        <w:r w:rsidR="00C73EC3">
          <w:rPr>
            <w:rStyle w:val="Hyperlink"/>
            <w:noProof/>
          </w:rPr>
          <w:t>aso de uso Realizar Notificações...............</w:t>
        </w:r>
        <w:r w:rsidR="00C73EC3">
          <w:rPr>
            <w:noProof/>
            <w:webHidden/>
          </w:rPr>
          <w:t>28</w:t>
        </w:r>
      </w:hyperlink>
    </w:p>
    <w:p w:rsidR="00C73EC3" w:rsidRPr="00F97AB0" w:rsidRDefault="00C73EC3" w:rsidP="00C73EC3"/>
    <w:p w:rsidR="00C613E6" w:rsidRDefault="006C7CD6" w:rsidP="00C73EC3">
      <w:r w:rsidRPr="00EF50BF">
        <w:fldChar w:fldCharType="end"/>
      </w:r>
    </w:p>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C73EC3" w:rsidRDefault="00C73EC3" w:rsidP="00C73EC3"/>
    <w:p w:rsidR="00993440" w:rsidRDefault="00993440" w:rsidP="00C73EC3"/>
    <w:p w:rsidR="00C73EC3" w:rsidRDefault="00C73EC3" w:rsidP="00C73EC3"/>
    <w:p w:rsidR="00C73EC3" w:rsidRPr="00EF50BF" w:rsidRDefault="00C73EC3" w:rsidP="00C73EC3">
      <w:pPr>
        <w:spacing w:after="160"/>
        <w:jc w:val="left"/>
      </w:pPr>
    </w:p>
    <w:p w:rsidR="00C73EC3" w:rsidRPr="00EF50BF" w:rsidRDefault="00C73EC3" w:rsidP="00C73EC3">
      <w:pPr>
        <w:spacing w:after="160" w:line="259" w:lineRule="auto"/>
        <w:jc w:val="left"/>
        <w:rPr>
          <w:b/>
          <w:bCs/>
          <w:caps/>
          <w:sz w:val="28"/>
          <w:szCs w:val="28"/>
        </w:rPr>
      </w:pPr>
      <w:r w:rsidRPr="00EF50BF">
        <w:rPr>
          <w:b/>
          <w:bCs/>
          <w:caps/>
          <w:sz w:val="28"/>
          <w:szCs w:val="28"/>
        </w:rPr>
        <w:lastRenderedPageBreak/>
        <w:t>Índice de figuras</w:t>
      </w:r>
    </w:p>
    <w:p w:rsidR="00C73EC3" w:rsidRPr="00EF50BF" w:rsidRDefault="00C73EC3" w:rsidP="00C73EC3">
      <w:pPr>
        <w:spacing w:after="160" w:line="259" w:lineRule="auto"/>
        <w:jc w:val="left"/>
        <w:rPr>
          <w:b/>
          <w:bCs/>
          <w:caps/>
          <w:sz w:val="28"/>
          <w:szCs w:val="28"/>
        </w:rPr>
      </w:pPr>
    </w:p>
    <w:p w:rsidR="00C73EC3" w:rsidRDefault="006C7CD6" w:rsidP="00C73EC3">
      <w:pPr>
        <w:pStyle w:val="ndicedeilustraes"/>
        <w:tabs>
          <w:tab w:val="right" w:leader="dot" w:pos="8494"/>
        </w:tabs>
      </w:pPr>
      <w:r w:rsidRPr="00EF50BF">
        <w:fldChar w:fldCharType="begin"/>
      </w:r>
      <w:r w:rsidR="00C73EC3" w:rsidRPr="00EF50BF">
        <w:instrText xml:space="preserve"> TOC \h \z \c "Figura" </w:instrText>
      </w:r>
      <w:r w:rsidRPr="00EF50BF">
        <w:fldChar w:fldCharType="separate"/>
      </w:r>
      <w:hyperlink w:anchor="_Toc467743445" w:history="1">
        <w:r w:rsidR="00C73EC3" w:rsidRPr="00FF3B0F">
          <w:rPr>
            <w:rStyle w:val="Hyperlink"/>
            <w:noProof/>
          </w:rPr>
          <w:t>Figura 1 – Cadastrar usuário</w:t>
        </w:r>
        <w:r w:rsidR="00C73EC3">
          <w:rPr>
            <w:noProof/>
            <w:webHidden/>
          </w:rPr>
          <w:tab/>
          <w:t>18</w:t>
        </w:r>
      </w:hyperlink>
    </w:p>
    <w:p w:rsidR="00C73EC3" w:rsidRPr="00635A80" w:rsidRDefault="00C73EC3" w:rsidP="00C73EC3">
      <w:r>
        <w:t>Figura 2 - Realizar Log in..................................................................</w:t>
      </w:r>
      <w:r w:rsidR="00584943">
        <w:t>...........</w:t>
      </w:r>
      <w:r>
        <w:t>.......19</w:t>
      </w:r>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46" w:history="1">
        <w:r w:rsidR="00C73EC3">
          <w:rPr>
            <w:rStyle w:val="Hyperlink"/>
            <w:noProof/>
          </w:rPr>
          <w:t>Figura  3</w:t>
        </w:r>
        <w:r w:rsidR="00C73EC3" w:rsidRPr="00FF3B0F">
          <w:rPr>
            <w:rStyle w:val="Hyperlink"/>
            <w:noProof/>
          </w:rPr>
          <w:t xml:space="preserve"> </w:t>
        </w:r>
        <w:r w:rsidR="00C73EC3">
          <w:rPr>
            <w:rStyle w:val="Hyperlink"/>
            <w:noProof/>
          </w:rPr>
          <w:t>–</w:t>
        </w:r>
        <w:r w:rsidR="00C73EC3" w:rsidRPr="00FF3B0F">
          <w:rPr>
            <w:rStyle w:val="Hyperlink"/>
            <w:noProof/>
          </w:rPr>
          <w:t xml:space="preserve"> </w:t>
        </w:r>
        <w:r w:rsidR="00C73EC3">
          <w:rPr>
            <w:rStyle w:val="Hyperlink"/>
            <w:noProof/>
          </w:rPr>
          <w:t>Criar Lançamentos (Receitas/Despesas)</w:t>
        </w:r>
        <w:r w:rsidR="00C73EC3">
          <w:rPr>
            <w:noProof/>
            <w:webHidden/>
          </w:rPr>
          <w:tab/>
          <w:t>20</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47" w:history="1">
        <w:r w:rsidR="00C73EC3" w:rsidRPr="00FF3B0F">
          <w:rPr>
            <w:rStyle w:val="Hyperlink"/>
            <w:noProof/>
          </w:rPr>
          <w:t xml:space="preserve">Figura </w:t>
        </w:r>
        <w:r w:rsidR="00C73EC3">
          <w:rPr>
            <w:rStyle w:val="Hyperlink"/>
            <w:noProof/>
          </w:rPr>
          <w:t>4</w:t>
        </w:r>
        <w:r w:rsidR="00C73EC3" w:rsidRPr="00FF3B0F">
          <w:rPr>
            <w:rStyle w:val="Hyperlink"/>
            <w:noProof/>
          </w:rPr>
          <w:t xml:space="preserve"> -  Adicionar formas de pagamento</w:t>
        </w:r>
        <w:r w:rsidR="00C73EC3">
          <w:rPr>
            <w:noProof/>
            <w:webHidden/>
          </w:rPr>
          <w:tab/>
          <w:t>22</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48" w:history="1">
        <w:r w:rsidR="00C73EC3" w:rsidRPr="00FF3B0F">
          <w:rPr>
            <w:rStyle w:val="Hyperlink"/>
            <w:noProof/>
          </w:rPr>
          <w:t xml:space="preserve">Figura </w:t>
        </w:r>
        <w:r w:rsidR="00C73EC3">
          <w:rPr>
            <w:rStyle w:val="Hyperlink"/>
            <w:noProof/>
          </w:rPr>
          <w:t>5</w:t>
        </w:r>
        <w:r w:rsidR="00C73EC3" w:rsidRPr="00FF3B0F">
          <w:rPr>
            <w:rStyle w:val="Hyperlink"/>
            <w:noProof/>
          </w:rPr>
          <w:t xml:space="preserve"> – Converter moeda</w:t>
        </w:r>
        <w:r w:rsidR="00C73EC3">
          <w:rPr>
            <w:noProof/>
            <w:webHidden/>
          </w:rPr>
          <w:tab/>
          <w:t>23</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51" w:history="1">
        <w:r w:rsidR="00C73EC3">
          <w:rPr>
            <w:rStyle w:val="Hyperlink"/>
            <w:noProof/>
          </w:rPr>
          <w:t>Figura 6</w:t>
        </w:r>
        <w:r w:rsidR="00C73EC3" w:rsidRPr="00FF3B0F">
          <w:rPr>
            <w:rStyle w:val="Hyperlink"/>
            <w:noProof/>
          </w:rPr>
          <w:t xml:space="preserve"> - Consultar saldo</w:t>
        </w:r>
        <w:r w:rsidR="00C73EC3">
          <w:rPr>
            <w:noProof/>
            <w:webHidden/>
          </w:rPr>
          <w:tab/>
          <w:t>25</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52" w:history="1">
        <w:r w:rsidR="00C73EC3">
          <w:rPr>
            <w:rStyle w:val="Hyperlink"/>
            <w:noProof/>
          </w:rPr>
          <w:t>Figura 7</w:t>
        </w:r>
        <w:r w:rsidR="00C73EC3" w:rsidRPr="00FF3B0F">
          <w:rPr>
            <w:rStyle w:val="Hyperlink"/>
            <w:noProof/>
          </w:rPr>
          <w:t xml:space="preserve"> - Gerar gráfico</w:t>
        </w:r>
        <w:r w:rsidR="00C73EC3">
          <w:rPr>
            <w:noProof/>
            <w:webHidden/>
          </w:rPr>
          <w:tab/>
          <w:t>26</w:t>
        </w:r>
      </w:hyperlink>
    </w:p>
    <w:p w:rsidR="00C73EC3" w:rsidRDefault="006C7CD6" w:rsidP="00C73EC3">
      <w:pPr>
        <w:pStyle w:val="ndicedeilustraes"/>
        <w:tabs>
          <w:tab w:val="right" w:leader="dot" w:pos="8494"/>
        </w:tabs>
        <w:rPr>
          <w:rFonts w:ascii="Calibri" w:hAnsi="Calibri" w:cs="Calibri"/>
          <w:noProof/>
          <w:sz w:val="22"/>
          <w:szCs w:val="22"/>
          <w:lang w:eastAsia="pt-BR"/>
        </w:rPr>
      </w:pPr>
      <w:hyperlink w:anchor="_Toc467743453" w:history="1">
        <w:r w:rsidR="00C73EC3">
          <w:rPr>
            <w:rStyle w:val="Hyperlink"/>
            <w:noProof/>
          </w:rPr>
          <w:t>Figura 8</w:t>
        </w:r>
        <w:r w:rsidR="00C73EC3" w:rsidRPr="00FF3B0F">
          <w:rPr>
            <w:rStyle w:val="Hyperlink"/>
            <w:noProof/>
          </w:rPr>
          <w:t xml:space="preserve"> - Gerar gráfico das formas de pagamento</w:t>
        </w:r>
        <w:r w:rsidR="00C73EC3">
          <w:rPr>
            <w:noProof/>
            <w:webHidden/>
          </w:rPr>
          <w:tab/>
          <w:t>27</w:t>
        </w:r>
      </w:hyperlink>
    </w:p>
    <w:p w:rsidR="00C73EC3" w:rsidRDefault="006C7CD6" w:rsidP="00C73EC3">
      <w:pPr>
        <w:pStyle w:val="ndicedeilustraes"/>
        <w:tabs>
          <w:tab w:val="right" w:leader="dot" w:pos="8494"/>
        </w:tabs>
      </w:pPr>
      <w:hyperlink w:anchor="_Toc467743454" w:history="1">
        <w:r w:rsidR="00C73EC3">
          <w:rPr>
            <w:rStyle w:val="Hyperlink"/>
            <w:noProof/>
          </w:rPr>
          <w:t>Figura 9</w:t>
        </w:r>
        <w:r w:rsidR="00C73EC3" w:rsidRPr="00FF3B0F">
          <w:rPr>
            <w:rStyle w:val="Hyperlink"/>
            <w:noProof/>
          </w:rPr>
          <w:t xml:space="preserve"> - Realizar notificações</w:t>
        </w:r>
        <w:r w:rsidR="00C73EC3">
          <w:rPr>
            <w:noProof/>
            <w:webHidden/>
          </w:rPr>
          <w:tab/>
          <w:t>28</w:t>
        </w:r>
      </w:hyperlink>
    </w:p>
    <w:p w:rsidR="00C73EC3" w:rsidRDefault="006C7CD6" w:rsidP="00C73EC3">
      <w:pPr>
        <w:pStyle w:val="ndicedeilustraes"/>
        <w:tabs>
          <w:tab w:val="right" w:leader="dot" w:pos="8494"/>
        </w:tabs>
      </w:pPr>
      <w:hyperlink w:anchor="_Toc467743454" w:history="1">
        <w:r w:rsidR="00C73EC3">
          <w:rPr>
            <w:rStyle w:val="Hyperlink"/>
            <w:noProof/>
          </w:rPr>
          <w:t>Figura 10 –</w:t>
        </w:r>
        <w:r w:rsidR="00C73EC3" w:rsidRPr="00FF3B0F">
          <w:rPr>
            <w:rStyle w:val="Hyperlink"/>
            <w:noProof/>
          </w:rPr>
          <w:t xml:space="preserve"> </w:t>
        </w:r>
        <w:r w:rsidR="00C73EC3">
          <w:rPr>
            <w:rStyle w:val="Hyperlink"/>
            <w:noProof/>
          </w:rPr>
          <w:t>Interface Login Usuário</w:t>
        </w:r>
        <w:r w:rsidR="00C73EC3">
          <w:rPr>
            <w:noProof/>
            <w:webHidden/>
          </w:rPr>
          <w:tab/>
          <w:t>29</w:t>
        </w:r>
      </w:hyperlink>
    </w:p>
    <w:p w:rsidR="00C73EC3" w:rsidRDefault="006C7CD6" w:rsidP="00C73EC3">
      <w:pPr>
        <w:pStyle w:val="ndicedeilustraes"/>
        <w:tabs>
          <w:tab w:val="right" w:leader="dot" w:pos="8494"/>
        </w:tabs>
      </w:pPr>
      <w:hyperlink w:anchor="_Toc467743454" w:history="1">
        <w:r w:rsidR="00C73EC3">
          <w:rPr>
            <w:rStyle w:val="Hyperlink"/>
            <w:noProof/>
          </w:rPr>
          <w:t>Figura 11 – Interface Recuperar Senha</w:t>
        </w:r>
        <w:r w:rsidR="00C73EC3">
          <w:rPr>
            <w:noProof/>
            <w:webHidden/>
          </w:rPr>
          <w:tab/>
          <w:t>30</w:t>
        </w:r>
      </w:hyperlink>
    </w:p>
    <w:p w:rsidR="00C73EC3" w:rsidRDefault="006C7CD6" w:rsidP="00C73EC3">
      <w:pPr>
        <w:pStyle w:val="ndicedeilustraes"/>
        <w:tabs>
          <w:tab w:val="right" w:leader="dot" w:pos="8494"/>
        </w:tabs>
      </w:pPr>
      <w:hyperlink w:anchor="_Toc467743454" w:history="1">
        <w:r w:rsidR="00C73EC3">
          <w:rPr>
            <w:rStyle w:val="Hyperlink"/>
            <w:noProof/>
          </w:rPr>
          <w:t>Figura 12 – Interface Cadastro de Usuário</w:t>
        </w:r>
        <w:r w:rsidR="00C73EC3">
          <w:rPr>
            <w:noProof/>
            <w:webHidden/>
          </w:rPr>
          <w:tab/>
          <w:t>31</w:t>
        </w:r>
      </w:hyperlink>
    </w:p>
    <w:p w:rsidR="00C73EC3" w:rsidRDefault="006C7CD6" w:rsidP="00C73EC3">
      <w:pPr>
        <w:pStyle w:val="ndicedeilustraes"/>
        <w:tabs>
          <w:tab w:val="right" w:leader="dot" w:pos="8494"/>
        </w:tabs>
      </w:pPr>
      <w:hyperlink w:anchor="_Toc467743454" w:history="1">
        <w:r w:rsidR="00C73EC3">
          <w:rPr>
            <w:rStyle w:val="Hyperlink"/>
            <w:noProof/>
          </w:rPr>
          <w:t>Figura 13 – Interface Menu</w:t>
        </w:r>
        <w:r w:rsidR="00C73EC3">
          <w:rPr>
            <w:noProof/>
            <w:webHidden/>
          </w:rPr>
          <w:tab/>
          <w:t>32</w:t>
        </w:r>
      </w:hyperlink>
    </w:p>
    <w:p w:rsidR="00C73EC3" w:rsidRDefault="006C7CD6" w:rsidP="00C73EC3">
      <w:pPr>
        <w:pStyle w:val="ndicedeilustraes"/>
        <w:tabs>
          <w:tab w:val="right" w:leader="dot" w:pos="8494"/>
        </w:tabs>
      </w:pPr>
      <w:hyperlink w:anchor="_Toc467743454" w:history="1">
        <w:r w:rsidR="00C73EC3">
          <w:rPr>
            <w:rStyle w:val="Hyperlink"/>
            <w:noProof/>
          </w:rPr>
          <w:t>Figura 14- Interface Cadastrar Lançamento</w:t>
        </w:r>
        <w:r w:rsidR="00C73EC3">
          <w:rPr>
            <w:noProof/>
            <w:webHidden/>
          </w:rPr>
          <w:tab/>
          <w:t>33</w:t>
        </w:r>
      </w:hyperlink>
    </w:p>
    <w:p w:rsidR="00C73EC3" w:rsidRDefault="006C7CD6" w:rsidP="00C73EC3">
      <w:pPr>
        <w:pStyle w:val="ndicedeilustraes"/>
        <w:tabs>
          <w:tab w:val="right" w:leader="dot" w:pos="8494"/>
        </w:tabs>
      </w:pPr>
      <w:hyperlink w:anchor="_Toc467743454" w:history="1">
        <w:r w:rsidR="00C73EC3">
          <w:rPr>
            <w:rStyle w:val="Hyperlink"/>
            <w:noProof/>
          </w:rPr>
          <w:t>Figura 15- Interface Excluir Lançamento........................................</w:t>
        </w:r>
        <w:r w:rsidR="00993440">
          <w:rPr>
            <w:rStyle w:val="Hyperlink"/>
            <w:noProof/>
          </w:rPr>
          <w:t>.......</w:t>
        </w:r>
        <w:r w:rsidR="00C73EC3">
          <w:rPr>
            <w:rStyle w:val="Hyperlink"/>
            <w:noProof/>
          </w:rPr>
          <w:t>.............35</w:t>
        </w:r>
      </w:hyperlink>
    </w:p>
    <w:p w:rsidR="00C73EC3" w:rsidRDefault="006C7CD6" w:rsidP="00C73EC3">
      <w:pPr>
        <w:pStyle w:val="ndicedeilustraes"/>
        <w:tabs>
          <w:tab w:val="right" w:leader="dot" w:pos="8494"/>
        </w:tabs>
      </w:pPr>
      <w:hyperlink w:anchor="_Toc467743454" w:history="1">
        <w:r w:rsidR="00C73EC3">
          <w:rPr>
            <w:rStyle w:val="Hyperlink"/>
            <w:noProof/>
          </w:rPr>
          <w:t>Figura 16 – Interface Calcular Lançamento</w:t>
        </w:r>
        <w:r w:rsidR="00C73EC3">
          <w:rPr>
            <w:noProof/>
            <w:webHidden/>
          </w:rPr>
          <w:tab/>
          <w:t>36</w:t>
        </w:r>
      </w:hyperlink>
    </w:p>
    <w:p w:rsidR="00C73EC3" w:rsidRDefault="006C7CD6" w:rsidP="00C73EC3">
      <w:pPr>
        <w:pStyle w:val="ndicedeilustraes"/>
        <w:tabs>
          <w:tab w:val="right" w:leader="dot" w:pos="8494"/>
        </w:tabs>
      </w:pPr>
      <w:hyperlink w:anchor="_Toc467743454" w:history="1">
        <w:r w:rsidR="00C73EC3">
          <w:rPr>
            <w:rStyle w:val="Hyperlink"/>
            <w:noProof/>
          </w:rPr>
          <w:t>Figura 17 – Interface Notificações do Sistema</w:t>
        </w:r>
        <w:r w:rsidR="00C73EC3">
          <w:rPr>
            <w:noProof/>
            <w:webHidden/>
          </w:rPr>
          <w:tab/>
          <w:t>37</w:t>
        </w:r>
      </w:hyperlink>
    </w:p>
    <w:p w:rsidR="00C73EC3" w:rsidRDefault="006C7CD6" w:rsidP="00C73EC3">
      <w:pPr>
        <w:pStyle w:val="ndicedeilustraes"/>
        <w:tabs>
          <w:tab w:val="right" w:leader="dot" w:pos="8494"/>
        </w:tabs>
      </w:pPr>
      <w:hyperlink w:anchor="_Toc467743454" w:history="1">
        <w:r w:rsidR="00C73EC3">
          <w:rPr>
            <w:rStyle w:val="Hyperlink"/>
            <w:noProof/>
          </w:rPr>
          <w:t>Figura 18 – Interface Personalizar Sistema</w:t>
        </w:r>
        <w:r w:rsidR="00C73EC3">
          <w:rPr>
            <w:noProof/>
            <w:webHidden/>
          </w:rPr>
          <w:tab/>
          <w:t>38</w:t>
        </w:r>
      </w:hyperlink>
    </w:p>
    <w:p w:rsidR="00C73EC3" w:rsidRDefault="006C7CD6" w:rsidP="00C73EC3">
      <w:pPr>
        <w:pStyle w:val="ndicedeilustraes"/>
        <w:tabs>
          <w:tab w:val="right" w:leader="dot" w:pos="8494"/>
        </w:tabs>
      </w:pPr>
      <w:hyperlink w:anchor="_Toc467743454" w:history="1">
        <w:r w:rsidR="00C73EC3">
          <w:rPr>
            <w:rStyle w:val="Hyperlink"/>
            <w:noProof/>
          </w:rPr>
          <w:t>Figura 19 –  Interface Nova Forma de Pagamento</w:t>
        </w:r>
        <w:r w:rsidR="00C73EC3">
          <w:rPr>
            <w:noProof/>
            <w:webHidden/>
          </w:rPr>
          <w:tab/>
          <w:t>39</w:t>
        </w:r>
      </w:hyperlink>
    </w:p>
    <w:p w:rsidR="00C73EC3" w:rsidRDefault="006C7CD6" w:rsidP="00C73EC3">
      <w:pPr>
        <w:pStyle w:val="ndicedeilustraes"/>
        <w:tabs>
          <w:tab w:val="right" w:leader="dot" w:pos="8494"/>
        </w:tabs>
      </w:pPr>
      <w:hyperlink w:anchor="_Toc467743454" w:history="1">
        <w:r w:rsidR="00C73EC3">
          <w:rPr>
            <w:rStyle w:val="Hyperlink"/>
            <w:noProof/>
          </w:rPr>
          <w:t>Figura 20–  Diagrama Classe</w:t>
        </w:r>
        <w:r w:rsidR="00C73EC3">
          <w:rPr>
            <w:noProof/>
            <w:webHidden/>
          </w:rPr>
          <w:tab/>
          <w:t>40</w:t>
        </w:r>
      </w:hyperlink>
    </w:p>
    <w:p w:rsidR="00C73EC3" w:rsidRDefault="006C7CD6" w:rsidP="00C73EC3">
      <w:pPr>
        <w:pStyle w:val="ndicedeilustraes"/>
        <w:tabs>
          <w:tab w:val="right" w:leader="dot" w:pos="8494"/>
        </w:tabs>
      </w:pPr>
      <w:hyperlink w:anchor="_Toc467743454" w:history="1">
        <w:r w:rsidR="00C73EC3">
          <w:rPr>
            <w:rStyle w:val="Hyperlink"/>
            <w:noProof/>
          </w:rPr>
          <w:t xml:space="preserve">Figura 21 –  Diagrama de  </w:t>
        </w:r>
        <w:r w:rsidR="00B6739E" w:rsidRPr="00B6739E">
          <w:rPr>
            <w:rStyle w:val="Hyperlink"/>
            <w:noProof/>
          </w:rPr>
          <w:t xml:space="preserve">Sequência </w:t>
        </w:r>
        <w:r w:rsidR="00C73EC3">
          <w:rPr>
            <w:rStyle w:val="Hyperlink"/>
            <w:noProof/>
          </w:rPr>
          <w:t>Acesso ao Sistema</w:t>
        </w:r>
        <w:r w:rsidR="00C73EC3">
          <w:rPr>
            <w:noProof/>
            <w:webHidden/>
          </w:rPr>
          <w:tab/>
        </w:r>
        <w:r w:rsidR="006F2BC6">
          <w:rPr>
            <w:noProof/>
            <w:webHidden/>
          </w:rPr>
          <w:t>47</w:t>
        </w:r>
      </w:hyperlink>
    </w:p>
    <w:p w:rsidR="00C73EC3" w:rsidRDefault="006C7CD6" w:rsidP="00C73EC3">
      <w:pPr>
        <w:pStyle w:val="ndicedeilustraes"/>
        <w:tabs>
          <w:tab w:val="right" w:leader="dot" w:pos="8494"/>
        </w:tabs>
      </w:pPr>
      <w:hyperlink w:anchor="_Toc467743454" w:history="1">
        <w:r w:rsidR="00C73EC3">
          <w:rPr>
            <w:rStyle w:val="Hyperlink"/>
            <w:noProof/>
          </w:rPr>
          <w:t xml:space="preserve">Figura 22 –  Diagrama de </w:t>
        </w:r>
        <w:r w:rsidR="00B6739E">
          <w:rPr>
            <w:rStyle w:val="Hyperlink"/>
            <w:noProof/>
          </w:rPr>
          <w:t>Se</w:t>
        </w:r>
        <w:r w:rsidR="00C73EC3">
          <w:rPr>
            <w:rStyle w:val="Hyperlink"/>
            <w:noProof/>
          </w:rPr>
          <w:t xml:space="preserve">quência Cadastrar Lançamento </w:t>
        </w:r>
        <w:r w:rsidR="00C73EC3">
          <w:rPr>
            <w:noProof/>
            <w:webHidden/>
          </w:rPr>
          <w:tab/>
        </w:r>
        <w:r w:rsidR="006F2BC6">
          <w:rPr>
            <w:noProof/>
            <w:webHidden/>
          </w:rPr>
          <w:t>48</w:t>
        </w:r>
      </w:hyperlink>
    </w:p>
    <w:p w:rsidR="00C73EC3" w:rsidRDefault="006C7CD6" w:rsidP="00C73EC3">
      <w:pPr>
        <w:pStyle w:val="ndicedeilustraes"/>
        <w:tabs>
          <w:tab w:val="right" w:leader="dot" w:pos="8494"/>
        </w:tabs>
      </w:pPr>
      <w:hyperlink w:anchor="_Toc467743454" w:history="1">
        <w:r w:rsidR="00C73EC3">
          <w:rPr>
            <w:rStyle w:val="Hyperlink"/>
            <w:noProof/>
          </w:rPr>
          <w:t xml:space="preserve">Figura 23 –  Diagrama de </w:t>
        </w:r>
        <w:r w:rsidR="00B6739E">
          <w:rPr>
            <w:rStyle w:val="Hyperlink"/>
            <w:noProof/>
          </w:rPr>
          <w:t>Se</w:t>
        </w:r>
        <w:r w:rsidR="00C73EC3">
          <w:rPr>
            <w:rStyle w:val="Hyperlink"/>
            <w:noProof/>
          </w:rPr>
          <w:t>quência Calcular Lançamento</w:t>
        </w:r>
        <w:r w:rsidR="00C73EC3">
          <w:rPr>
            <w:noProof/>
            <w:webHidden/>
          </w:rPr>
          <w:tab/>
        </w:r>
        <w:r w:rsidR="006F2BC6">
          <w:rPr>
            <w:noProof/>
            <w:webHidden/>
          </w:rPr>
          <w:t>48</w:t>
        </w:r>
      </w:hyperlink>
    </w:p>
    <w:p w:rsidR="006F2BC6" w:rsidRDefault="00205455" w:rsidP="00205455">
      <w:r>
        <w:t xml:space="preserve">Figura 24 – </w:t>
      </w:r>
      <w:r w:rsidR="006F2BC6" w:rsidRPr="00D60E7B">
        <w:t>Diagrama de atividade cadastrar usuário</w:t>
      </w:r>
      <w:r w:rsidR="006F2BC6">
        <w:t>.......................................49</w:t>
      </w:r>
    </w:p>
    <w:p w:rsidR="006F2BC6" w:rsidRDefault="006F2BC6" w:rsidP="00C73EC3">
      <w:r>
        <w:t xml:space="preserve"> </w:t>
      </w:r>
      <w:r w:rsidR="00205455">
        <w:t>Figura</w:t>
      </w:r>
      <w:r>
        <w:t xml:space="preserve"> </w:t>
      </w:r>
      <w:r w:rsidR="00205455">
        <w:t>25 –</w:t>
      </w:r>
      <w:r w:rsidRPr="006F2BC6">
        <w:t xml:space="preserve"> </w:t>
      </w:r>
      <w:r w:rsidRPr="00D60E7B">
        <w:t>Diagrama de atividade lançamento de receita</w:t>
      </w:r>
      <w:r>
        <w:t>/despesa..............49</w:t>
      </w:r>
    </w:p>
    <w:p w:rsidR="00C73EC3" w:rsidRDefault="006F2BC6" w:rsidP="00C73EC3">
      <w:r>
        <w:t xml:space="preserve"> </w:t>
      </w:r>
      <w:r w:rsidR="00205455">
        <w:t>Figura 26</w:t>
      </w:r>
      <w:r w:rsidR="00C73EC3">
        <w:t xml:space="preserve"> - Modelo Lógico da Base de Dados...............................</w:t>
      </w:r>
      <w:r w:rsidR="00993440">
        <w:t>..........</w:t>
      </w:r>
      <w:r>
        <w:t>......</w:t>
      </w:r>
      <w:r w:rsidR="00C73EC3">
        <w:t>..</w:t>
      </w:r>
      <w:r w:rsidR="004F718E">
        <w:t>51</w:t>
      </w:r>
      <w:r w:rsidR="00C73EC3">
        <w:t xml:space="preserve">  </w:t>
      </w:r>
    </w:p>
    <w:p w:rsidR="00205455" w:rsidRDefault="00205455" w:rsidP="00205455">
      <w:r>
        <w:t>Figura 27 – Tabela (Cadastro de Usuário)</w:t>
      </w:r>
      <w:r w:rsidR="006F2BC6">
        <w:t>.........................................................</w:t>
      </w:r>
      <w:r w:rsidR="004F718E">
        <w:t>51</w:t>
      </w:r>
    </w:p>
    <w:p w:rsidR="00205455" w:rsidRDefault="00205455" w:rsidP="00205455">
      <w:r>
        <w:t>Figura 28 – Tabela (Cadastro de lançamento ‘receita/despesa’)</w:t>
      </w:r>
      <w:r w:rsidR="004F718E">
        <w:t>.......................52</w:t>
      </w:r>
    </w:p>
    <w:p w:rsidR="00205455" w:rsidRDefault="00205455" w:rsidP="00205455">
      <w:r>
        <w:t>Figura 29 – Tabela (Formas de Pagamento)</w:t>
      </w:r>
      <w:r w:rsidR="004F718E">
        <w:t>......................................................52</w:t>
      </w:r>
    </w:p>
    <w:p w:rsidR="00205455" w:rsidRDefault="00205455" w:rsidP="00205455">
      <w:r>
        <w:t>Figura 30 – Tabela (Saldo)</w:t>
      </w:r>
      <w:r w:rsidR="004F718E">
        <w:t>..................................................................................53</w:t>
      </w:r>
    </w:p>
    <w:p w:rsidR="00205455" w:rsidRDefault="00205455" w:rsidP="00205455">
      <w:r>
        <w:t>Figura 31 – Tabela (Notificações)</w:t>
      </w:r>
      <w:r w:rsidR="004F718E">
        <w:t>........................................................................53</w:t>
      </w:r>
    </w:p>
    <w:p w:rsidR="00205455" w:rsidRDefault="00205455" w:rsidP="00205455">
      <w:r>
        <w:lastRenderedPageBreak/>
        <w:t>Figura 32– Tabela (Personalização de Sistemas)</w:t>
      </w:r>
      <w:r w:rsidR="004F718E">
        <w:t>....................................................54</w:t>
      </w:r>
    </w:p>
    <w:p w:rsidR="00205455" w:rsidRPr="00C02168" w:rsidRDefault="00205455" w:rsidP="00205455">
      <w:r>
        <w:t>Figura 33– Tabela (Lançamento por saldo)</w:t>
      </w:r>
      <w:r w:rsidR="004F718E">
        <w:t>..............................................................55</w:t>
      </w:r>
    </w:p>
    <w:p w:rsidR="00C73EC3" w:rsidRPr="006F7AE1" w:rsidRDefault="00C73EC3" w:rsidP="00C73EC3"/>
    <w:p w:rsidR="00C73EC3" w:rsidRPr="006F7AE1" w:rsidRDefault="00C73EC3" w:rsidP="00C73EC3"/>
    <w:p w:rsidR="00C73EC3" w:rsidRPr="006F7AE1" w:rsidRDefault="00C73EC3" w:rsidP="00C73EC3"/>
    <w:p w:rsidR="00C73EC3" w:rsidRDefault="00C73EC3"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Default="00752CE8" w:rsidP="00C73EC3"/>
    <w:p w:rsidR="00752CE8" w:rsidRPr="006F7AE1" w:rsidRDefault="00752CE8" w:rsidP="00C73EC3"/>
    <w:p w:rsidR="00C73EC3" w:rsidRPr="00ED76CE" w:rsidRDefault="00C73EC3" w:rsidP="00C73EC3"/>
    <w:p w:rsidR="00C73EC3" w:rsidRPr="00EF50BF" w:rsidRDefault="006C7CD6" w:rsidP="00C73EC3">
      <w:r w:rsidRPr="00EF50BF">
        <w:fldChar w:fldCharType="end"/>
      </w:r>
    </w:p>
    <w:p w:rsidR="00C613E6" w:rsidRPr="00EF50BF" w:rsidRDefault="00C613E6" w:rsidP="00C82E86">
      <w:pPr>
        <w:pStyle w:val="Ttulo1"/>
      </w:pPr>
      <w:bookmarkStart w:id="3" w:name="_Toc462807412"/>
      <w:bookmarkStart w:id="4" w:name="_Toc467743466"/>
      <w:r w:rsidRPr="00EF50BF">
        <w:lastRenderedPageBreak/>
        <w:t>INTRODUÇÃO AO DOCUMENTO</w:t>
      </w:r>
      <w:bookmarkEnd w:id="3"/>
      <w:bookmarkEnd w:id="4"/>
    </w:p>
    <w:p w:rsidR="00C613E6" w:rsidRPr="00EF50BF" w:rsidRDefault="00C613E6" w:rsidP="00C82E86">
      <w:pPr>
        <w:rPr>
          <w:b/>
          <w:bCs/>
        </w:rPr>
      </w:pPr>
    </w:p>
    <w:p w:rsidR="00C613E6" w:rsidRPr="00EF50BF" w:rsidRDefault="00C613E6" w:rsidP="00C82E86">
      <w:pPr>
        <w:pStyle w:val="Ttulo2"/>
      </w:pPr>
      <w:bookmarkStart w:id="5" w:name="_Toc462807413"/>
      <w:bookmarkStart w:id="6" w:name="_Toc467743467"/>
      <w:r w:rsidRPr="00EF50BF">
        <w:t>Tema</w:t>
      </w:r>
      <w:bookmarkEnd w:id="5"/>
      <w:bookmarkEnd w:id="6"/>
    </w:p>
    <w:p w:rsidR="00C613E6" w:rsidRPr="00EF50BF" w:rsidRDefault="00C613E6" w:rsidP="00C82E86">
      <w:r w:rsidRPr="00EF50BF">
        <w:tab/>
      </w:r>
    </w:p>
    <w:p w:rsidR="00C613E6" w:rsidRPr="00EF50BF" w:rsidRDefault="00C613E6" w:rsidP="00C82E86">
      <w:r w:rsidRPr="00EF50BF">
        <w:tab/>
        <w:t>O tema do trabalho, controle de finanças pessoais, refere-se à contabilização de receitas e despesas na elaboração de orçamento pessoal e/ou familiar de um determinado período, para auxiliar a gestão de finanças.</w:t>
      </w:r>
    </w:p>
    <w:p w:rsidR="00C613E6" w:rsidRPr="00EF50BF" w:rsidRDefault="00C613E6" w:rsidP="00C82E86"/>
    <w:p w:rsidR="00C613E6" w:rsidRPr="00EF50BF" w:rsidRDefault="00C613E6" w:rsidP="00C82E86">
      <w:r w:rsidRPr="00EF50BF">
        <w:tab/>
        <w:t>O conceito de orçamento pessoal e/ou familiar utilizado, nesse trabalho, será o seguinte:</w:t>
      </w:r>
    </w:p>
    <w:p w:rsidR="00C613E6" w:rsidRPr="00EF50BF" w:rsidRDefault="00C613E6" w:rsidP="00C82E86">
      <w:pPr>
        <w:spacing w:line="240" w:lineRule="auto"/>
        <w:ind w:left="2268"/>
        <w:rPr>
          <w:sz w:val="20"/>
          <w:szCs w:val="20"/>
        </w:rPr>
      </w:pPr>
      <w:r w:rsidRPr="00EF50BF">
        <w:rPr>
          <w:sz w:val="20"/>
          <w:szCs w:val="20"/>
        </w:rPr>
        <w:t>É o conjunto de todas as receitas e despesas da família: salários, horas extras, prêmios e outros ganhos de todos os membros formarão a receita da família; já aluguel, contas de telefone, combustível e outros gastos de todos formarão as despesas da família. Ambos juntos, receitas e despesas da família, formarão o orçamento familiar</w:t>
      </w:r>
      <w:r w:rsidRPr="00EF50BF">
        <w:t>.</w:t>
      </w:r>
      <w:r w:rsidRPr="00EF50BF">
        <w:rPr>
          <w:sz w:val="20"/>
          <w:szCs w:val="20"/>
        </w:rPr>
        <w:t xml:space="preserve"> (BCB, 2013a, p.36)</w:t>
      </w:r>
    </w:p>
    <w:p w:rsidR="00C613E6" w:rsidRPr="00EF50BF" w:rsidRDefault="00C613E6" w:rsidP="00C82E86"/>
    <w:p w:rsidR="00C613E6" w:rsidRPr="00EF50BF" w:rsidRDefault="00C613E6" w:rsidP="00C82E86">
      <w:pPr>
        <w:pStyle w:val="Ttulo2"/>
      </w:pPr>
      <w:bookmarkStart w:id="7" w:name="_Toc462807414"/>
      <w:r w:rsidRPr="00EF50BF">
        <w:t xml:space="preserve"> </w:t>
      </w:r>
      <w:bookmarkStart w:id="8" w:name="_Toc467743468"/>
      <w:r w:rsidRPr="00EF50BF">
        <w:t>Objetivo do Projeto</w:t>
      </w:r>
      <w:bookmarkEnd w:id="7"/>
      <w:bookmarkEnd w:id="8"/>
    </w:p>
    <w:p w:rsidR="00C613E6" w:rsidRPr="00EF50BF" w:rsidRDefault="00C613E6" w:rsidP="00C82E86">
      <w:r w:rsidRPr="00EF50BF">
        <w:tab/>
      </w:r>
    </w:p>
    <w:p w:rsidR="00C613E6" w:rsidRPr="00EF50BF" w:rsidRDefault="00C613E6" w:rsidP="00C82E86">
      <w:r w:rsidRPr="00EF50BF">
        <w:tab/>
        <w:t>Serão elencados a seguir os objetivos gerais e os específicos do projeto para sua consecução.</w:t>
      </w:r>
    </w:p>
    <w:p w:rsidR="00C613E6" w:rsidRPr="00EF50BF" w:rsidRDefault="00C613E6" w:rsidP="00C82E86"/>
    <w:p w:rsidR="00C613E6" w:rsidRPr="00EF50BF" w:rsidRDefault="00C613E6" w:rsidP="00C82E86">
      <w:pPr>
        <w:pStyle w:val="Ttulo3"/>
      </w:pPr>
      <w:bookmarkStart w:id="9" w:name="_Toc462807415"/>
      <w:bookmarkStart w:id="10" w:name="_Toc467743469"/>
      <w:r w:rsidRPr="00EF50BF">
        <w:t>Objetivo Geral</w:t>
      </w:r>
      <w:bookmarkEnd w:id="9"/>
      <w:bookmarkEnd w:id="10"/>
    </w:p>
    <w:p w:rsidR="00C613E6" w:rsidRPr="00EF50BF" w:rsidRDefault="00C613E6" w:rsidP="00C82E86"/>
    <w:p w:rsidR="00C613E6" w:rsidRPr="00EF50BF" w:rsidRDefault="00C613E6" w:rsidP="00C82E86">
      <w:r w:rsidRPr="00EF50BF">
        <w:tab/>
        <w:t>Este projeto tem como objetivo geral o desenvolvimento de um aplicativo (</w:t>
      </w:r>
      <w:proofErr w:type="spellStart"/>
      <w:r w:rsidRPr="00EF50BF">
        <w:rPr>
          <w:i/>
          <w:iCs/>
        </w:rPr>
        <w:t>app</w:t>
      </w:r>
      <w:proofErr w:type="spellEnd"/>
      <w:r w:rsidRPr="00EF50BF">
        <w:t>)</w:t>
      </w:r>
      <w:r>
        <w:t xml:space="preserve"> +SEGURO – para computador</w:t>
      </w:r>
      <w:proofErr w:type="gramStart"/>
      <w:r>
        <w:t xml:space="preserve">  </w:t>
      </w:r>
      <w:proofErr w:type="gramEnd"/>
      <w:r>
        <w:t xml:space="preserve">tendo </w:t>
      </w:r>
      <w:r w:rsidRPr="00EF50BF">
        <w:t>como finalidade auxiliar a contabilização e gerenciamento de finanças pessoais do usuário (pessoa física), bem como a projeção de orçamento para determinado período.</w:t>
      </w:r>
    </w:p>
    <w:p w:rsidR="00C613E6" w:rsidRPr="00EF50BF" w:rsidRDefault="00C613E6" w:rsidP="00C82E86"/>
    <w:p w:rsidR="00C613E6" w:rsidRPr="00EF50BF" w:rsidRDefault="00752CE8" w:rsidP="00C82E86">
      <w:pPr>
        <w:pStyle w:val="Ttulo3"/>
      </w:pPr>
      <w:bookmarkStart w:id="11" w:name="_Toc462807416"/>
      <w:bookmarkStart w:id="12" w:name="_Toc467743470"/>
      <w:r w:rsidRPr="00EF50BF">
        <w:t>OBJETIVOS ESPECÍFICOS</w:t>
      </w:r>
      <w:bookmarkEnd w:id="11"/>
      <w:bookmarkEnd w:id="12"/>
    </w:p>
    <w:p w:rsidR="00C613E6" w:rsidRPr="00EF50BF" w:rsidRDefault="00C613E6" w:rsidP="00C82E86"/>
    <w:p w:rsidR="00C613E6" w:rsidRPr="00EF50BF" w:rsidRDefault="00C613E6" w:rsidP="00C82E86">
      <w:r w:rsidRPr="00EF50BF">
        <w:tab/>
        <w:t>Os objetivos específicos deste trabalho são o controle das receitas, despesas</w:t>
      </w:r>
      <w:r>
        <w:t>, projeção financeira</w:t>
      </w:r>
      <w:r w:rsidRPr="00EF50BF">
        <w:t xml:space="preserve"> e </w:t>
      </w:r>
      <w:r>
        <w:t>fluxo de caixa</w:t>
      </w:r>
      <w:r w:rsidRPr="00EF50BF">
        <w:t xml:space="preserve"> no âmbito pessoal.</w:t>
      </w:r>
    </w:p>
    <w:p w:rsidR="00C613E6" w:rsidRPr="00EF50BF" w:rsidRDefault="00C613E6" w:rsidP="00C82E86">
      <w:pPr>
        <w:rPr>
          <w:b/>
          <w:bCs/>
        </w:rPr>
      </w:pPr>
    </w:p>
    <w:p w:rsidR="00C613E6" w:rsidRPr="00EF50BF" w:rsidRDefault="00C613E6" w:rsidP="00C82E86">
      <w:pPr>
        <w:pStyle w:val="PargrafodaLista"/>
        <w:tabs>
          <w:tab w:val="left" w:pos="426"/>
        </w:tabs>
        <w:ind w:left="0"/>
        <w:rPr>
          <w:b/>
          <w:bCs/>
        </w:rPr>
      </w:pPr>
    </w:p>
    <w:p w:rsidR="00C613E6" w:rsidRPr="00752CE8" w:rsidRDefault="00752CE8" w:rsidP="00C82E86">
      <w:pPr>
        <w:pStyle w:val="Ttulo2"/>
        <w:rPr>
          <w:rStyle w:val="Ttulo3Char"/>
          <w:rFonts w:eastAsia="Calibri"/>
          <w:b/>
        </w:rPr>
      </w:pPr>
      <w:bookmarkStart w:id="13" w:name="_Toc462807417"/>
      <w:bookmarkStart w:id="14" w:name="_Toc467743471"/>
      <w:r w:rsidRPr="00752CE8">
        <w:rPr>
          <w:rStyle w:val="Ttulo3Char"/>
          <w:rFonts w:eastAsia="Calibri"/>
          <w:b/>
        </w:rPr>
        <w:lastRenderedPageBreak/>
        <w:t>D</w:t>
      </w:r>
      <w:bookmarkEnd w:id="13"/>
      <w:bookmarkEnd w:id="14"/>
      <w:r w:rsidRPr="00752CE8">
        <w:rPr>
          <w:rStyle w:val="Ttulo3Char"/>
          <w:rFonts w:eastAsia="Calibri"/>
          <w:b/>
        </w:rPr>
        <w:t>ELIMITAÇÃO DO PROBLEMA</w:t>
      </w:r>
    </w:p>
    <w:p w:rsidR="00752CE8" w:rsidRPr="00752CE8" w:rsidRDefault="00752CE8" w:rsidP="00752CE8"/>
    <w:p w:rsidR="00C613E6" w:rsidRPr="00EF50BF" w:rsidRDefault="00C613E6" w:rsidP="00C82E86">
      <w:r w:rsidRPr="00EF50BF">
        <w:tab/>
        <w:t xml:space="preserve">De acordo com Chiara (2014), uma pesquisa realizada pelo Serviço de Proteção ao Crédito (SPC Brasil) e pela Confederação Nacional de Dirigentes Lojistas (CNDL), indicou que 80% dos entrevistados não possuem o conhecimento de como controlar suas finanças. Além disso, foi revelado que partes expressivas dos entrevistados desconhecem as contas que devem ser pagas no mês corrente, as despesas extras do início do ano e a exatidão sobre suas receitas. Outro fato alarmante desta e de outras pesquisas e que geralmente a grande maioria destas pessoas, e compostas por jovens, que por não terem controle sobre seus gastos acabam se estressando e tendo ainda mais problemas com seu orçamento, em um </w:t>
      </w:r>
      <w:proofErr w:type="gramStart"/>
      <w:r w:rsidRPr="00EF50BF">
        <w:t>ciclo vicioso</w:t>
      </w:r>
      <w:proofErr w:type="gramEnd"/>
      <w:r w:rsidRPr="00EF50BF">
        <w:t xml:space="preserve">. </w:t>
      </w:r>
    </w:p>
    <w:p w:rsidR="00C613E6" w:rsidRPr="00EF50BF" w:rsidRDefault="00C613E6" w:rsidP="00C82E86">
      <w:r w:rsidRPr="00EF50BF">
        <w:tab/>
        <w:t xml:space="preserve">A principal dificuldade apontada por esta pesquisa foi, à disciplina em registras gastos e receitas com regularidade, e em menor proporção dificuldade em realizar contas, isto de forma mais clara quer dizer que estas pessoas com o objetivo de não se descontrolarem buscam uma infinidade de estratégias, porém </w:t>
      </w:r>
      <w:proofErr w:type="gramStart"/>
      <w:r w:rsidRPr="00EF50BF">
        <w:t>todas elas para serem no mínimo aceitáveis</w:t>
      </w:r>
      <w:proofErr w:type="gramEnd"/>
      <w:r w:rsidRPr="00EF50BF">
        <w:t xml:space="preserve"> demanda um controle rigoroso, assim muitos optam por manter anotações em planilhas montadas no </w:t>
      </w:r>
      <w:r w:rsidRPr="00EF50BF">
        <w:rPr>
          <w:i/>
          <w:iCs/>
        </w:rPr>
        <w:t>Excel</w:t>
      </w:r>
      <w:r w:rsidRPr="00EF50BF">
        <w:t xml:space="preserve"> ou </w:t>
      </w:r>
      <w:r w:rsidRPr="00EF50BF">
        <w:rPr>
          <w:i/>
          <w:iCs/>
        </w:rPr>
        <w:t>softwares</w:t>
      </w:r>
      <w:r w:rsidRPr="00EF50BF">
        <w:t xml:space="preserve"> similares, outros usam aplicativos de celular com finalidade parecida ou matem anotações em cadernos, notas esparsas ou na pior das hipóteses acham possível manter memórias sobre os mais variados gastos diários, é no final das contas não acompanham com a responsabilidade necessária ao efetivo controle destas “anotações” por extensão de seu orçamento. </w:t>
      </w:r>
    </w:p>
    <w:p w:rsidR="00C613E6" w:rsidRPr="00EF50BF" w:rsidRDefault="00C613E6" w:rsidP="00C82E86">
      <w:r w:rsidRPr="00EF50BF">
        <w:tab/>
        <w:t xml:space="preserve">Foi a partir deste pressuposto que </w:t>
      </w:r>
      <w:proofErr w:type="gramStart"/>
      <w:r w:rsidRPr="00EF50BF">
        <w:t>buscou-se</w:t>
      </w:r>
      <w:proofErr w:type="gramEnd"/>
      <w:r w:rsidRPr="00EF50BF">
        <w:t xml:space="preserve"> criar e oferecer um aplicativo de controle de finanças pessoais, para que as pessoas que necessitem de controle de seus gastos possam dispor de um recurso útil na sua busca por um controle efetivo de seus gastos, para tanto o aplicativo planejado deverá ser de fácil entendimento, e de fato controlar e não somente servir como local de arquivamento de dados relativos a despesas ou ganhos mensais, mas sim uma ferramenta que auxilie no processo de registro e controle das despesas e receitas de modo consistente sendo por tanto de grande valia para o controle e gestão das finanças pessoais e/ou familiares do usuário.</w:t>
      </w:r>
    </w:p>
    <w:p w:rsidR="00C613E6" w:rsidRPr="00EF50BF" w:rsidRDefault="00C613E6" w:rsidP="00C82E86">
      <w:r w:rsidRPr="00EF50BF">
        <w:tab/>
      </w:r>
    </w:p>
    <w:p w:rsidR="00C613E6" w:rsidRPr="00EF50BF" w:rsidRDefault="00752CE8" w:rsidP="00C82E86">
      <w:pPr>
        <w:pStyle w:val="Ttulo2"/>
      </w:pPr>
      <w:bookmarkStart w:id="15" w:name="_Toc462807418"/>
      <w:bookmarkStart w:id="16" w:name="_Toc467743472"/>
      <w:r w:rsidRPr="00EF50BF">
        <w:lastRenderedPageBreak/>
        <w:t>JUSTIFICATIVA DA ESCOLHA DO TEMA</w:t>
      </w:r>
      <w:bookmarkEnd w:id="15"/>
      <w:bookmarkEnd w:id="16"/>
    </w:p>
    <w:p w:rsidR="00C613E6" w:rsidRPr="00EF50BF" w:rsidRDefault="00C613E6" w:rsidP="00C82E86">
      <w:pPr>
        <w:rPr>
          <w:b/>
          <w:bCs/>
        </w:rPr>
      </w:pPr>
    </w:p>
    <w:p w:rsidR="00C613E6" w:rsidRPr="00EF50BF" w:rsidRDefault="00C613E6" w:rsidP="00C82E86">
      <w:r w:rsidRPr="00EF50BF">
        <w:rPr>
          <w:b/>
          <w:bCs/>
        </w:rPr>
        <w:tab/>
      </w:r>
      <w:r w:rsidRPr="00EF50BF">
        <w:t>A Pesquisa de Endividamento e Inadimplência do Consumidor (</w:t>
      </w:r>
      <w:proofErr w:type="spellStart"/>
      <w:r w:rsidRPr="00EF50BF">
        <w:t>Peic</w:t>
      </w:r>
      <w:proofErr w:type="spellEnd"/>
      <w:r w:rsidRPr="00EF50BF">
        <w:t>) realizada mensalmente pela Confederação Nacional do Comércio de Bens, Serviços e Turismo (CNC), no mês de fevereiro de 2016, o número de famílias com dívidas atingiu 60,8%. O estudo ainda aponta o comprometimento de mais da metade da renda familiar com o pagamento de dívidas em 25,4% das famílias (CNC, 2016)</w:t>
      </w:r>
      <w:r>
        <w:t>.</w:t>
      </w:r>
      <w:r w:rsidRPr="00EF50BF">
        <w:t xml:space="preserve"> Entretanto, na atual conjuntura econômica e social, esses não são os únicos dados alarmantes relacionados aos problemas financeiros do brasileiro.</w:t>
      </w:r>
    </w:p>
    <w:p w:rsidR="00C613E6" w:rsidRPr="00EF50BF" w:rsidRDefault="00C613E6" w:rsidP="00C82E86">
      <w:r w:rsidRPr="00EF50BF">
        <w:tab/>
        <w:t>Assim, esse projeto tem como motivação a forma como o uso de conceitos básicos de contabilidade, como receita e despesa, podem ajudar as pessoas a organizarem sua vida financeira através do controle de suas finanças.</w:t>
      </w:r>
    </w:p>
    <w:p w:rsidR="00C613E6" w:rsidRPr="00EF50BF" w:rsidRDefault="00C613E6" w:rsidP="00C82E86">
      <w:pPr>
        <w:rPr>
          <w:b/>
          <w:bCs/>
        </w:rPr>
      </w:pPr>
    </w:p>
    <w:p w:rsidR="00C613E6" w:rsidRPr="00EF50BF" w:rsidRDefault="00752CE8" w:rsidP="00C82E86">
      <w:pPr>
        <w:pStyle w:val="Ttulo2"/>
      </w:pPr>
      <w:bookmarkStart w:id="17" w:name="_Toc462807419"/>
      <w:bookmarkStart w:id="18" w:name="_Toc467743473"/>
      <w:r w:rsidRPr="00EF50BF">
        <w:t>MÉTODO DE TRABALHO</w:t>
      </w:r>
      <w:bookmarkEnd w:id="17"/>
      <w:bookmarkEnd w:id="18"/>
    </w:p>
    <w:p w:rsidR="00C613E6" w:rsidRPr="00EF50BF" w:rsidRDefault="00C613E6" w:rsidP="00C82E86">
      <w:pPr>
        <w:rPr>
          <w:b/>
          <w:bCs/>
        </w:rPr>
      </w:pPr>
    </w:p>
    <w:p w:rsidR="00C613E6" w:rsidRPr="00EF50BF" w:rsidRDefault="00C613E6" w:rsidP="00C82E86">
      <w:r w:rsidRPr="00EF50BF">
        <w:rPr>
          <w:b/>
          <w:bCs/>
        </w:rPr>
        <w:tab/>
      </w:r>
      <w:r w:rsidRPr="00EF50BF">
        <w:t xml:space="preserve">O modelo de processo de desenvolvimento de </w:t>
      </w:r>
      <w:r w:rsidRPr="00EF50BF">
        <w:rPr>
          <w:i/>
          <w:iCs/>
        </w:rPr>
        <w:t>software</w:t>
      </w:r>
      <w:r w:rsidRPr="00EF50BF">
        <w:t xml:space="preserve"> utilizado no projeto será </w:t>
      </w:r>
      <w:proofErr w:type="gramStart"/>
      <w:r w:rsidRPr="00EF50BF">
        <w:t>o cascata</w:t>
      </w:r>
      <w:proofErr w:type="gramEnd"/>
      <w:r w:rsidRPr="00EF50BF">
        <w:t xml:space="preserve">, pois este </w:t>
      </w:r>
    </w:p>
    <w:p w:rsidR="00C613E6" w:rsidRPr="00EF50BF" w:rsidRDefault="00C613E6" w:rsidP="00C82E86">
      <w:pPr>
        <w:spacing w:line="240" w:lineRule="auto"/>
        <w:ind w:left="2268"/>
        <w:rPr>
          <w:sz w:val="20"/>
          <w:szCs w:val="20"/>
        </w:rPr>
      </w:pPr>
    </w:p>
    <w:p w:rsidR="00C613E6" w:rsidRPr="00EF50BF" w:rsidRDefault="00C613E6" w:rsidP="00C82E86">
      <w:pPr>
        <w:spacing w:line="240" w:lineRule="auto"/>
        <w:ind w:left="2268"/>
        <w:rPr>
          <w:sz w:val="20"/>
          <w:szCs w:val="20"/>
        </w:rPr>
      </w:pPr>
      <w:r w:rsidRPr="00EF50BF">
        <w:rPr>
          <w:sz w:val="20"/>
          <w:szCs w:val="20"/>
        </w:rPr>
        <w:t xml:space="preserve">(...) sugere uma abordagem sequencial e sistemática para o desenvolvimento de software, começando com o levantamento de necessidades por parte do cliente, avançando pelas fases de planejamento, modelagem, construção, emprego e culminando no suporte contínuo do </w:t>
      </w:r>
      <w:r w:rsidRPr="00EF50BF">
        <w:rPr>
          <w:i/>
          <w:iCs/>
          <w:sz w:val="20"/>
          <w:szCs w:val="20"/>
        </w:rPr>
        <w:t>software</w:t>
      </w:r>
      <w:r w:rsidRPr="00EF50BF">
        <w:rPr>
          <w:sz w:val="20"/>
          <w:szCs w:val="20"/>
        </w:rPr>
        <w:t xml:space="preserve"> concluído. (PRESSMAN, 2011, p.29)</w:t>
      </w:r>
    </w:p>
    <w:p w:rsidR="00C613E6" w:rsidRPr="00EF50BF" w:rsidRDefault="00C613E6" w:rsidP="00C82E86">
      <w:pPr>
        <w:rPr>
          <w:b/>
          <w:bCs/>
        </w:rPr>
      </w:pPr>
    </w:p>
    <w:p w:rsidR="00C613E6" w:rsidRPr="00EF50BF" w:rsidRDefault="00C613E6" w:rsidP="00C82E86">
      <w:r w:rsidRPr="00EF50BF">
        <w:tab/>
        <w:t>A modelagem utilizada será a programação orienta a objetos (POO). Esta “oferece uma maneira mais natural e intuitiva para visualizar o processo de projeto – a saber, modelando objetos do mundo real, seus atributos e seu comportamento”. (DEITEL, DEITEL, 2003, p.68)</w:t>
      </w:r>
    </w:p>
    <w:p w:rsidR="00C613E6" w:rsidRPr="00EF50BF" w:rsidRDefault="00C613E6" w:rsidP="00C82E86"/>
    <w:p w:rsidR="00C613E6" w:rsidRPr="00EF50BF" w:rsidRDefault="00752CE8" w:rsidP="00C82E86">
      <w:pPr>
        <w:pStyle w:val="Ttulo2"/>
      </w:pPr>
      <w:bookmarkStart w:id="19" w:name="_Toc462807420"/>
      <w:bookmarkStart w:id="20" w:name="_Toc467743474"/>
      <w:r w:rsidRPr="00EF50BF">
        <w:t>ORGANIZAÇÃO DO TRABALHO</w:t>
      </w:r>
      <w:bookmarkEnd w:id="19"/>
      <w:bookmarkEnd w:id="20"/>
    </w:p>
    <w:p w:rsidR="00C613E6" w:rsidRPr="00EF50BF" w:rsidRDefault="00C613E6" w:rsidP="00C82E86">
      <w:pPr>
        <w:rPr>
          <w:b/>
          <w:bCs/>
        </w:rPr>
      </w:pPr>
    </w:p>
    <w:p w:rsidR="00C613E6" w:rsidRPr="00EF50BF" w:rsidRDefault="00C613E6" w:rsidP="00C82E86">
      <w:r w:rsidRPr="00EF50BF">
        <w:rPr>
          <w:b/>
          <w:bCs/>
        </w:rPr>
        <w:tab/>
      </w:r>
      <w:r w:rsidRPr="00EF50BF">
        <w:t>O presente documento de requisitos está organizado da seguinte forma:</w:t>
      </w:r>
    </w:p>
    <w:p w:rsidR="00C613E6" w:rsidRPr="00EF50BF" w:rsidRDefault="00C613E6" w:rsidP="001360AE">
      <w:pPr>
        <w:pStyle w:val="PargrafodaLista"/>
        <w:numPr>
          <w:ilvl w:val="0"/>
          <w:numId w:val="1"/>
        </w:numPr>
        <w:tabs>
          <w:tab w:val="left" w:pos="284"/>
        </w:tabs>
        <w:ind w:left="0" w:firstLine="0"/>
      </w:pPr>
      <w:r w:rsidRPr="00EF50BF">
        <w:t>Capítulo 1 - Introdução ao Documento: Este capítulo tem como objetivo apresentar o projeto.</w:t>
      </w:r>
    </w:p>
    <w:p w:rsidR="00C613E6" w:rsidRPr="00EF50BF" w:rsidRDefault="00C613E6" w:rsidP="001360AE">
      <w:pPr>
        <w:pStyle w:val="PargrafodaLista"/>
        <w:numPr>
          <w:ilvl w:val="0"/>
          <w:numId w:val="1"/>
        </w:numPr>
        <w:tabs>
          <w:tab w:val="left" w:pos="284"/>
        </w:tabs>
        <w:ind w:left="0" w:firstLine="0"/>
      </w:pPr>
      <w:r w:rsidRPr="00EF50BF">
        <w:t>Capítulo 2 - Descrição Geral do Sistema: Aqui estão descritos de forma geral o sistema, o escopo e as principais funções.</w:t>
      </w:r>
    </w:p>
    <w:p w:rsidR="00C613E6" w:rsidRPr="00EF50BF" w:rsidRDefault="00C613E6" w:rsidP="001360AE">
      <w:pPr>
        <w:pStyle w:val="PargrafodaLista"/>
        <w:numPr>
          <w:ilvl w:val="0"/>
          <w:numId w:val="1"/>
        </w:numPr>
        <w:tabs>
          <w:tab w:val="left" w:pos="284"/>
        </w:tabs>
        <w:ind w:left="0" w:firstLine="0"/>
      </w:pPr>
      <w:r w:rsidRPr="00EF50BF">
        <w:lastRenderedPageBreak/>
        <w:t>Capítulo 3 - Requisitos do Sistema: Esta seção tem como finalidade descrever os requisitos do sistema.</w:t>
      </w:r>
    </w:p>
    <w:p w:rsidR="00C613E6" w:rsidRPr="00EF50BF" w:rsidRDefault="00C613E6" w:rsidP="001360AE">
      <w:pPr>
        <w:pStyle w:val="PargrafodaLista"/>
        <w:numPr>
          <w:ilvl w:val="0"/>
          <w:numId w:val="1"/>
        </w:numPr>
        <w:tabs>
          <w:tab w:val="left" w:pos="284"/>
        </w:tabs>
        <w:ind w:left="0" w:firstLine="0"/>
      </w:pPr>
      <w:r w:rsidRPr="00EF50BF">
        <w:t>Capítulo 4 -</w:t>
      </w:r>
      <w:proofErr w:type="gramStart"/>
      <w:r w:rsidRPr="00EF50BF">
        <w:t xml:space="preserve">  </w:t>
      </w:r>
      <w:proofErr w:type="gramEnd"/>
      <w:r w:rsidRPr="00EF50BF">
        <w:t xml:space="preserve">Análise e </w:t>
      </w:r>
      <w:r w:rsidRPr="00EF50BF">
        <w:rPr>
          <w:i/>
          <w:iCs/>
        </w:rPr>
        <w:t>Design</w:t>
      </w:r>
      <w:r w:rsidRPr="00EF50BF">
        <w:t>: Este capítulo tem como objetivo analisar e detalhar a solução do sistema de acordo com os requisitos levantados e validados no Capítulo 3.</w:t>
      </w:r>
    </w:p>
    <w:p w:rsidR="00C613E6" w:rsidRPr="00EF50BF" w:rsidRDefault="00C613E6" w:rsidP="00C82E86"/>
    <w:p w:rsidR="00C613E6" w:rsidRPr="00EF50BF" w:rsidRDefault="00752CE8" w:rsidP="00C82E86">
      <w:pPr>
        <w:pStyle w:val="Ttulo2"/>
      </w:pPr>
      <w:bookmarkStart w:id="21" w:name="_Toc462807421"/>
      <w:bookmarkStart w:id="22" w:name="_Toc467743475"/>
      <w:r w:rsidRPr="00EF50BF">
        <w:t>GLOSSÁRIO</w:t>
      </w:r>
      <w:bookmarkEnd w:id="21"/>
      <w:bookmarkEnd w:id="22"/>
    </w:p>
    <w:p w:rsidR="00C613E6" w:rsidRPr="00EF50BF" w:rsidRDefault="00C613E6" w:rsidP="00C82E86"/>
    <w:p w:rsidR="00C613E6" w:rsidRPr="00EF50BF" w:rsidRDefault="00C613E6" w:rsidP="001360AE">
      <w:pPr>
        <w:pStyle w:val="PargrafodaLista"/>
        <w:numPr>
          <w:ilvl w:val="0"/>
          <w:numId w:val="2"/>
        </w:numPr>
        <w:tabs>
          <w:tab w:val="left" w:pos="284"/>
        </w:tabs>
        <w:ind w:left="0" w:firstLine="0"/>
      </w:pPr>
      <w:r w:rsidRPr="00EF50BF">
        <w:rPr>
          <w:i/>
          <w:iCs/>
        </w:rPr>
        <w:t>Conta</w:t>
      </w:r>
      <w:r w:rsidRPr="00EF50BF">
        <w:t>: Pode-se entender conta, como sendo um</w:t>
      </w:r>
      <w:r w:rsidR="003A432E">
        <w:t>;</w:t>
      </w:r>
    </w:p>
    <w:p w:rsidR="00C613E6" w:rsidRPr="00EF50BF" w:rsidRDefault="00C613E6" w:rsidP="00C82E86">
      <w:pPr>
        <w:pStyle w:val="CitaoDireta"/>
        <w:rPr>
          <w:rStyle w:val="CitaoDiretaChar"/>
        </w:rPr>
      </w:pPr>
      <w:proofErr w:type="gramStart"/>
      <w:r w:rsidRPr="00EF50BF">
        <w:rPr>
          <w:rStyle w:val="CitaoDiretaChar"/>
        </w:rPr>
        <w:t>título</w:t>
      </w:r>
      <w:proofErr w:type="gramEnd"/>
      <w:r w:rsidRPr="00EF50BF">
        <w:rPr>
          <w:rStyle w:val="CitaoDiretaChar"/>
        </w:rPr>
        <w:t xml:space="preserve"> que constitui indicação geral do assunto, da categoria contábil, elemento ou rubrica de um plano de contas. No entender de Lopes de Sá: “instrumento de registro contábil relativo a fatos da mesma natureza e que se identifica por um título, contendo registros que informam sobre a evolução transformadora do aludido objeto, qualificando, quantificando, historiando no tempo e apresentando saldos devedores ou credores de acordo com cada caso”. </w:t>
      </w:r>
      <w:r w:rsidRPr="00EF50BF">
        <w:rPr>
          <w:noProof/>
        </w:rPr>
        <w:t>(CFC - CONSELHO FEDERAL DE CONTABILIDADE, 2009, p. 323)</w:t>
      </w:r>
    </w:p>
    <w:p w:rsidR="00C613E6" w:rsidRPr="00EF50BF" w:rsidRDefault="00C613E6" w:rsidP="00C82E86">
      <w:pPr>
        <w:pStyle w:val="CitaoDireta"/>
        <w:rPr>
          <w:rStyle w:val="CitaoDiretaChar"/>
        </w:rPr>
      </w:pPr>
    </w:p>
    <w:p w:rsidR="00C613E6" w:rsidRPr="00EF50BF" w:rsidRDefault="00C613E6" w:rsidP="001360AE">
      <w:pPr>
        <w:pStyle w:val="PargrafodaLista"/>
        <w:numPr>
          <w:ilvl w:val="0"/>
          <w:numId w:val="2"/>
        </w:numPr>
        <w:tabs>
          <w:tab w:val="left" w:pos="284"/>
        </w:tabs>
        <w:ind w:left="0" w:firstLine="0"/>
        <w:rPr>
          <w:sz w:val="28"/>
          <w:szCs w:val="28"/>
        </w:rPr>
      </w:pPr>
      <w:r w:rsidRPr="00EF50BF">
        <w:rPr>
          <w:i/>
          <w:iCs/>
        </w:rPr>
        <w:t>Despesas: “</w:t>
      </w:r>
      <w:r w:rsidRPr="00EF50BF">
        <w:t xml:space="preserve">Em finanças pessoais, é usual chamar de “despesa” qualquer saída de dinheiro”. </w:t>
      </w:r>
      <w:r w:rsidRPr="00EF50BF">
        <w:rPr>
          <w:noProof/>
        </w:rPr>
        <w:t>(CFA-CRAS - CONSELHOS FEDERAIS E REGIONAIS DE ADMINISTRAÇÃO, 2015)</w:t>
      </w:r>
    </w:p>
    <w:p w:rsidR="00C613E6" w:rsidRPr="00EF50BF" w:rsidRDefault="00C613E6" w:rsidP="001360AE">
      <w:pPr>
        <w:pStyle w:val="PargrafodaLista"/>
        <w:numPr>
          <w:ilvl w:val="0"/>
          <w:numId w:val="2"/>
        </w:numPr>
        <w:tabs>
          <w:tab w:val="left" w:pos="284"/>
        </w:tabs>
        <w:ind w:left="0" w:firstLine="0"/>
        <w:rPr>
          <w:sz w:val="28"/>
          <w:szCs w:val="28"/>
        </w:rPr>
      </w:pPr>
      <w:r w:rsidRPr="00EF50BF">
        <w:rPr>
          <w:i/>
          <w:iCs/>
        </w:rPr>
        <w:t>Finanças Pessoais</w:t>
      </w:r>
      <w:r w:rsidRPr="00EF50BF">
        <w:t xml:space="preserve">: São “técnicas e práticas de gestão financeira, quando aplicadas a indivíduos e </w:t>
      </w:r>
      <w:proofErr w:type="gramStart"/>
      <w:r w:rsidRPr="00EF50BF">
        <w:t>famílias(</w:t>
      </w:r>
      <w:proofErr w:type="gramEnd"/>
      <w:r w:rsidRPr="00EF50BF">
        <w:t xml:space="preserve">...)”. </w:t>
      </w:r>
      <w:r w:rsidRPr="00EF50BF">
        <w:rPr>
          <w:noProof/>
        </w:rPr>
        <w:t>(CFA-CRAS - CONSELHOS FEDERAIS E REGIONAIS DE ADMINISTRAÇÃO, 2015)</w:t>
      </w:r>
    </w:p>
    <w:p w:rsidR="00C613E6" w:rsidRPr="00EF50BF" w:rsidRDefault="00C613E6" w:rsidP="001360AE">
      <w:pPr>
        <w:pStyle w:val="PargrafodaLista"/>
        <w:numPr>
          <w:ilvl w:val="0"/>
          <w:numId w:val="2"/>
        </w:numPr>
        <w:tabs>
          <w:tab w:val="left" w:pos="284"/>
        </w:tabs>
        <w:ind w:left="0" w:firstLine="0"/>
      </w:pPr>
      <w:r w:rsidRPr="00EF50BF">
        <w:rPr>
          <w:i/>
          <w:iCs/>
        </w:rPr>
        <w:t>Moeda estrangeira</w:t>
      </w:r>
      <w:r w:rsidRPr="00EF50BF">
        <w:t>: Pode ser definida como qualquer moeda diferente da moeda nacional.</w:t>
      </w:r>
    </w:p>
    <w:p w:rsidR="00C613E6" w:rsidRPr="00EF50BF" w:rsidRDefault="00C613E6" w:rsidP="001360AE">
      <w:pPr>
        <w:pStyle w:val="PargrafodaLista"/>
        <w:numPr>
          <w:ilvl w:val="0"/>
          <w:numId w:val="2"/>
        </w:numPr>
        <w:tabs>
          <w:tab w:val="left" w:pos="284"/>
        </w:tabs>
        <w:ind w:left="0" w:firstLine="0"/>
      </w:pPr>
      <w:r w:rsidRPr="00EF50BF">
        <w:rPr>
          <w:i/>
          <w:iCs/>
        </w:rPr>
        <w:t>Moeda corrente</w:t>
      </w:r>
      <w:r w:rsidRPr="00EF50BF">
        <w:t>: É a moeda do ambiente econômico principal em que o usuário opera.</w:t>
      </w:r>
    </w:p>
    <w:p w:rsidR="00C613E6" w:rsidRDefault="00C613E6" w:rsidP="001360AE">
      <w:pPr>
        <w:pStyle w:val="PargrafodaLista"/>
        <w:numPr>
          <w:ilvl w:val="0"/>
          <w:numId w:val="2"/>
        </w:numPr>
        <w:tabs>
          <w:tab w:val="left" w:pos="284"/>
        </w:tabs>
        <w:ind w:left="0" w:firstLine="0"/>
      </w:pPr>
      <w:r w:rsidRPr="00EF50BF">
        <w:rPr>
          <w:i/>
          <w:iCs/>
        </w:rPr>
        <w:t>Orçamento</w:t>
      </w:r>
      <w:r w:rsidRPr="00EF50BF">
        <w:t xml:space="preserve">: É projeção de receitas e gastos que uma família elabora para determinado período. </w:t>
      </w:r>
    </w:p>
    <w:p w:rsidR="00C613E6" w:rsidRPr="00EF50BF" w:rsidRDefault="00C613E6" w:rsidP="001360AE">
      <w:pPr>
        <w:pStyle w:val="PargrafodaLista"/>
        <w:numPr>
          <w:ilvl w:val="0"/>
          <w:numId w:val="2"/>
        </w:numPr>
        <w:tabs>
          <w:tab w:val="left" w:pos="284"/>
        </w:tabs>
        <w:ind w:left="0" w:firstLine="0"/>
      </w:pPr>
      <w:r>
        <w:rPr>
          <w:i/>
          <w:iCs/>
        </w:rPr>
        <w:t>Lançamento</w:t>
      </w:r>
      <w:r w:rsidRPr="00037C15">
        <w:t>:</w:t>
      </w:r>
      <w:r>
        <w:t xml:space="preserve"> No contexto deste software lançamento é entendido como uma forma simples e genérica de se referir tanto a receitas quanto á despesas uma vez que ambas neste contexto tem muitas características idênticas. Para se evitar qualquer confusão será especificado quando necessário, se o argumento analisado estará se referindo a uma receita ou uma despesa.</w:t>
      </w:r>
    </w:p>
    <w:p w:rsidR="00C613E6" w:rsidRPr="00EF50BF" w:rsidRDefault="00C613E6" w:rsidP="001360AE">
      <w:pPr>
        <w:pStyle w:val="PargrafodaLista"/>
        <w:numPr>
          <w:ilvl w:val="0"/>
          <w:numId w:val="2"/>
        </w:numPr>
        <w:tabs>
          <w:tab w:val="left" w:pos="284"/>
        </w:tabs>
        <w:ind w:left="0" w:firstLine="0"/>
      </w:pPr>
      <w:r w:rsidRPr="00EF50BF">
        <w:rPr>
          <w:i/>
          <w:iCs/>
        </w:rPr>
        <w:t xml:space="preserve">Receitas: </w:t>
      </w:r>
      <w:r w:rsidRPr="00EF50BF">
        <w:t>Representam as entradas de dinheiro do indivíduo, como aquela</w:t>
      </w:r>
      <w:proofErr w:type="gramStart"/>
      <w:r w:rsidRPr="00EF50BF">
        <w:t xml:space="preserve">   </w:t>
      </w:r>
      <w:proofErr w:type="gramEnd"/>
      <w:r w:rsidRPr="00EF50BF">
        <w:t xml:space="preserve">obtida por atividade profissional (salários, comissões, </w:t>
      </w:r>
      <w:r w:rsidRPr="00EF50BF">
        <w:rPr>
          <w:i/>
          <w:iCs/>
        </w:rPr>
        <w:t>pró-labore</w:t>
      </w:r>
      <w:r w:rsidRPr="00EF50BF">
        <w:t xml:space="preserve">, entre outros), </w:t>
      </w:r>
      <w:r w:rsidRPr="00EF50BF">
        <w:lastRenderedPageBreak/>
        <w:t xml:space="preserve">rendas oriundas dos ativos (aluguéis recebidos, juros de investimentos, dividendos etc.) ou outros tipos de renda. </w:t>
      </w:r>
      <w:r w:rsidRPr="00EF50BF">
        <w:rPr>
          <w:noProof/>
        </w:rPr>
        <w:t>(CFA-CRAS - CONSELHOS FEDERAIS E REGIONAIS DE ADMINISTRAÇÃO, 2015)</w:t>
      </w:r>
    </w:p>
    <w:p w:rsidR="00C613E6" w:rsidRPr="00EF50BF" w:rsidRDefault="00C613E6" w:rsidP="001360AE">
      <w:pPr>
        <w:pStyle w:val="PargrafodaLista"/>
        <w:numPr>
          <w:ilvl w:val="0"/>
          <w:numId w:val="2"/>
        </w:numPr>
        <w:tabs>
          <w:tab w:val="left" w:pos="284"/>
        </w:tabs>
        <w:ind w:left="0" w:firstLine="0"/>
      </w:pPr>
      <w:r w:rsidRPr="00EF50BF">
        <w:rPr>
          <w:i/>
          <w:iCs/>
        </w:rPr>
        <w:t>Saldo</w:t>
      </w:r>
      <w:r w:rsidRPr="00EF50BF">
        <w:t>: É a diferença entre as receitas totais e as despesas totais em um determinado período ou entre a soma dos débitos e a soma dos créditos de uma determinada conta de receita ou despesa.</w:t>
      </w:r>
    </w:p>
    <w:p w:rsidR="00C613E6" w:rsidRPr="00EF50BF" w:rsidRDefault="00C613E6" w:rsidP="001360AE">
      <w:pPr>
        <w:pStyle w:val="PargrafodaLista"/>
        <w:numPr>
          <w:ilvl w:val="0"/>
          <w:numId w:val="2"/>
        </w:numPr>
        <w:tabs>
          <w:tab w:val="left" w:pos="284"/>
        </w:tabs>
        <w:ind w:left="0" w:firstLine="0"/>
      </w:pPr>
      <w:r w:rsidRPr="00EF50BF">
        <w:rPr>
          <w:i/>
          <w:iCs/>
        </w:rPr>
        <w:t>Taxa de câmbio</w:t>
      </w:r>
      <w:r w:rsidRPr="00EF50BF">
        <w:t xml:space="preserve">: “Taxa de câmbio é o preço de uma moeda estrangeira medido em unidades ou frações (centavos) da moeda nacional”. </w:t>
      </w:r>
      <w:r w:rsidRPr="00EF50BF">
        <w:rPr>
          <w:noProof/>
        </w:rPr>
        <w:t>(BCB - BANCO CENTRAL DO BRASIL, 2014)</w:t>
      </w:r>
    </w:p>
    <w:p w:rsidR="00C613E6" w:rsidRPr="00EF50BF" w:rsidRDefault="00C613E6" w:rsidP="00C82E86">
      <w:pPr>
        <w:pStyle w:val="PargrafodaLista"/>
      </w:pPr>
    </w:p>
    <w:p w:rsidR="00C613E6" w:rsidRPr="00EF50BF" w:rsidRDefault="00C613E6" w:rsidP="00C82E86">
      <w:r w:rsidRPr="00EF50BF">
        <w:br w:type="page"/>
      </w:r>
    </w:p>
    <w:p w:rsidR="00C613E6" w:rsidRPr="00EF50BF" w:rsidRDefault="00C613E6" w:rsidP="00C82E86">
      <w:pPr>
        <w:pStyle w:val="Ttulo1"/>
        <w:rPr>
          <w:rFonts w:cs="Times New Roman"/>
        </w:rPr>
      </w:pPr>
      <w:bookmarkStart w:id="23" w:name="_Toc462807422"/>
      <w:bookmarkStart w:id="24" w:name="_Toc467743476"/>
      <w:r w:rsidRPr="00EF50BF">
        <w:lastRenderedPageBreak/>
        <w:t xml:space="preserve">DESCRIÇÃO DO </w:t>
      </w:r>
      <w:bookmarkEnd w:id="23"/>
      <w:bookmarkEnd w:id="24"/>
      <w:r>
        <w:t>sistema</w:t>
      </w:r>
    </w:p>
    <w:p w:rsidR="00C613E6" w:rsidRPr="00EF50BF" w:rsidRDefault="00C613E6" w:rsidP="00C82E86">
      <w:pPr>
        <w:rPr>
          <w:b/>
          <w:bCs/>
        </w:rPr>
      </w:pPr>
    </w:p>
    <w:p w:rsidR="00C613E6" w:rsidRPr="00EF50BF" w:rsidRDefault="00752CE8" w:rsidP="00C82E86">
      <w:pPr>
        <w:pStyle w:val="Ttulo2"/>
      </w:pPr>
      <w:bookmarkStart w:id="25" w:name="_Toc462807423"/>
      <w:bookmarkStart w:id="26" w:name="_Toc467743477"/>
      <w:r w:rsidRPr="00EF50BF">
        <w:t>DESCRIÇÃO DO PROBLEMA</w:t>
      </w:r>
      <w:bookmarkEnd w:id="25"/>
      <w:bookmarkEnd w:id="26"/>
    </w:p>
    <w:p w:rsidR="00C613E6" w:rsidRPr="00EF50BF" w:rsidRDefault="00C613E6" w:rsidP="00C82E86">
      <w:pPr>
        <w:rPr>
          <w:b/>
          <w:bCs/>
        </w:rPr>
      </w:pPr>
      <w:r w:rsidRPr="00EF50BF">
        <w:rPr>
          <w:b/>
          <w:bCs/>
        </w:rPr>
        <w:tab/>
      </w:r>
    </w:p>
    <w:p w:rsidR="00C613E6" w:rsidRPr="00EF50BF" w:rsidRDefault="00C613E6" w:rsidP="00C82E86">
      <w:r w:rsidRPr="00EF50BF">
        <w:rPr>
          <w:b/>
          <w:bCs/>
        </w:rPr>
        <w:tab/>
      </w:r>
      <w:r w:rsidRPr="00EF50BF">
        <w:t xml:space="preserve">De acordo com pesquisa realizada pelo SPC (2016), somente 38% dos brasileiros se sentem seguros para gerir e organizar a própria vida financeira, o que pode acarretar problemas financeiros, como dívidas, inadimplemento, e dificuldade para a aquisição de bens e administração de imprevistos. Para que esse problema seja resolvido, é preciso educação financeira para que haja a conscientização da importância do planejamento financeiro contínuo e de longo prazo para garantir uma boa organização no orçamento pessoal e/ou familiar.  </w:t>
      </w:r>
      <w:r w:rsidRPr="00EF50BF">
        <w:rPr>
          <w:noProof/>
        </w:rPr>
        <w:t>(GRÜSSNER, 2007)</w:t>
      </w:r>
    </w:p>
    <w:p w:rsidR="00C613E6" w:rsidRPr="00EF50BF" w:rsidRDefault="00C613E6" w:rsidP="00C82E86"/>
    <w:p w:rsidR="00C613E6" w:rsidRPr="00EF50BF" w:rsidRDefault="00C613E6" w:rsidP="00C82E86">
      <w:r w:rsidRPr="00EF50BF">
        <w:tab/>
        <w:t>Com isso será possível alcança</w:t>
      </w:r>
      <w:r>
        <w:t>r</w:t>
      </w:r>
      <w:r w:rsidRPr="00EF50BF">
        <w:t xml:space="preserve"> alguns benefícios ao usuário, de acordo com o Banco Central do Brasil (2013), como:</w:t>
      </w:r>
    </w:p>
    <w:p w:rsidR="00C613E6" w:rsidRPr="00EF50BF" w:rsidRDefault="00C613E6" w:rsidP="00C82E86">
      <w:r w:rsidRPr="00EF50BF">
        <w:t xml:space="preserve">1. </w:t>
      </w:r>
      <w:proofErr w:type="gramStart"/>
      <w:r w:rsidRPr="00EF50BF">
        <w:t>conhecer</w:t>
      </w:r>
      <w:proofErr w:type="gramEnd"/>
      <w:r w:rsidRPr="00EF50BF">
        <w:t xml:space="preserve"> sua real situação financeira, auxiliando no planejamento financeiro;</w:t>
      </w:r>
    </w:p>
    <w:p w:rsidR="00C613E6" w:rsidRPr="00EF50BF" w:rsidRDefault="00C613E6" w:rsidP="00C82E86">
      <w:r w:rsidRPr="00EF50BF">
        <w:t xml:space="preserve">2. </w:t>
      </w:r>
      <w:proofErr w:type="gramStart"/>
      <w:r w:rsidRPr="00EF50BF">
        <w:t>definir</w:t>
      </w:r>
      <w:proofErr w:type="gramEnd"/>
      <w:r w:rsidRPr="00EF50BF">
        <w:t xml:space="preserve"> prioridades, ou seja, o que é mais importante para o usuário e sua família;</w:t>
      </w:r>
    </w:p>
    <w:p w:rsidR="00C613E6" w:rsidRPr="00EF50BF" w:rsidRDefault="00C613E6" w:rsidP="00C82E86">
      <w:r w:rsidRPr="00EF50BF">
        <w:t xml:space="preserve">3. </w:t>
      </w:r>
      <w:proofErr w:type="gramStart"/>
      <w:r w:rsidRPr="00EF50BF">
        <w:t>identificar</w:t>
      </w:r>
      <w:proofErr w:type="gramEnd"/>
      <w:r w:rsidRPr="00EF50BF">
        <w:t xml:space="preserve"> e entender hábitos de consumo, o modo como é gosto o dinheiro;</w:t>
      </w:r>
    </w:p>
    <w:p w:rsidR="00C613E6" w:rsidRPr="00EF50BF" w:rsidRDefault="00C613E6" w:rsidP="00C82E86">
      <w:r w:rsidRPr="00EF50BF">
        <w:t xml:space="preserve">4. </w:t>
      </w:r>
      <w:proofErr w:type="gramStart"/>
      <w:r w:rsidRPr="00EF50BF">
        <w:t>organizar</w:t>
      </w:r>
      <w:proofErr w:type="gramEnd"/>
      <w:r w:rsidRPr="00EF50BF">
        <w:t xml:space="preserve"> sua vida financeira e patrimonial;</w:t>
      </w:r>
    </w:p>
    <w:p w:rsidR="00C613E6" w:rsidRPr="00EF50BF" w:rsidRDefault="00C613E6" w:rsidP="00C82E86">
      <w:r w:rsidRPr="00EF50BF">
        <w:t xml:space="preserve">5. </w:t>
      </w:r>
      <w:proofErr w:type="gramStart"/>
      <w:r w:rsidRPr="00EF50BF">
        <w:t>administrar</w:t>
      </w:r>
      <w:proofErr w:type="gramEnd"/>
      <w:r w:rsidRPr="00EF50BF">
        <w:t xml:space="preserve"> imprevistos, lidando melhor com o que acontece fora do planejado.</w:t>
      </w:r>
    </w:p>
    <w:p w:rsidR="00C613E6" w:rsidRPr="00EF50BF" w:rsidRDefault="00C613E6" w:rsidP="00C82E86"/>
    <w:p w:rsidR="00C613E6" w:rsidRPr="00EF50BF" w:rsidRDefault="00C613E6" w:rsidP="00C82E86">
      <w:r w:rsidRPr="00EF50BF">
        <w:tab/>
        <w:t>Assim, o usuário do aplicativo será diretamente afetado e beneficiado pelo seu uso; e, de modo direto ou indireto, todos aqueles que estão ligados a esse orçamento de alguma forma, como filhos, cônjuge, parceiro.</w:t>
      </w:r>
    </w:p>
    <w:p w:rsidR="00C613E6" w:rsidRPr="00EF50BF" w:rsidRDefault="00C613E6" w:rsidP="00C82E86"/>
    <w:p w:rsidR="00C613E6" w:rsidRPr="00EF50BF" w:rsidRDefault="00752CE8" w:rsidP="00C82E86">
      <w:pPr>
        <w:pStyle w:val="Ttulo2"/>
      </w:pPr>
      <w:bookmarkStart w:id="27" w:name="_Toc462807424"/>
      <w:bookmarkStart w:id="28" w:name="_Toc467743478"/>
      <w:r w:rsidRPr="00EF50BF">
        <w:t>OBJETIVO DO SISTEMA</w:t>
      </w:r>
      <w:bookmarkEnd w:id="27"/>
      <w:bookmarkEnd w:id="28"/>
    </w:p>
    <w:p w:rsidR="00C613E6" w:rsidRPr="00EF50BF" w:rsidRDefault="00C613E6" w:rsidP="00C82E86"/>
    <w:p w:rsidR="00C613E6" w:rsidRPr="00EF50BF" w:rsidRDefault="00C613E6" w:rsidP="00C82E86">
      <w:pPr>
        <w:ind w:firstLine="708"/>
      </w:pPr>
      <w:r w:rsidRPr="00EF50BF">
        <w:t xml:space="preserve">O </w:t>
      </w:r>
      <w:r>
        <w:rPr>
          <w:i/>
          <w:iCs/>
        </w:rPr>
        <w:t xml:space="preserve">+SEGURO </w:t>
      </w:r>
      <w:r w:rsidRPr="00EF50BF">
        <w:t xml:space="preserve">tem como objetivo possibilitar que o usuário visualize o fluxo de entradas e saídas de recursos monetários, o saldo final em um determinado período, podendo ainda fazer previsões orçamentárias. Esse </w:t>
      </w:r>
      <w:r>
        <w:rPr>
          <w:i/>
          <w:iCs/>
        </w:rPr>
        <w:t>software</w:t>
      </w:r>
      <w:r w:rsidRPr="00EF50BF">
        <w:t xml:space="preserve"> é uma ferramenta que pode auxiliar a gerenciar as finanças pessoais do usuário do sistema e, consequentemente, a elaboração de um orçamento pessoal. Para isso, é necessário seguir alguns passos:</w:t>
      </w:r>
    </w:p>
    <w:p w:rsidR="00C613E6" w:rsidRPr="00EF50BF" w:rsidRDefault="00C613E6" w:rsidP="00C82E86">
      <w:r w:rsidRPr="00EF50BF">
        <w:lastRenderedPageBreak/>
        <w:t>- Registrar todas as receitas – informar o valor, data e fonte, como salário, aluguel, comissão de vendas, aplicações financeiras, benefícios assistenciais de programas sociais do governo etc.;</w:t>
      </w:r>
    </w:p>
    <w:p w:rsidR="00C613E6" w:rsidRPr="00EF50BF" w:rsidRDefault="00C613E6" w:rsidP="00C82E86">
      <w:r w:rsidRPr="00EF50BF">
        <w:t>- Registrar todas as despesas– informar o valor, data, onde gastou e o meio de pagamento utilizado (dinheiro, débito e crédito).</w:t>
      </w:r>
    </w:p>
    <w:p w:rsidR="00C613E6" w:rsidRPr="00EF50BF" w:rsidRDefault="00C613E6" w:rsidP="00C82E86">
      <w:r w:rsidRPr="00EF50BF">
        <w:tab/>
        <w:t>Permitindo com isto que, tanto as receitas como as despesas possam ser agrupadas em categorias, como alimentação, saúde, salário, entre outros. Isso permitirá que o usuário tenha o conhecimento de sua fonte de renda e de seus gastos.</w:t>
      </w:r>
    </w:p>
    <w:p w:rsidR="00C613E6" w:rsidRPr="00EF50BF" w:rsidRDefault="00C613E6" w:rsidP="00C82E86">
      <w:r w:rsidRPr="00EF50BF">
        <w:tab/>
        <w:t>Além disso, será possível avaliar como as finanças do usuário “se comportam ao longo do período e poderá agir, corretiva e previamente, para que seu salário e renda proporcionem o máximo de benefícios, conforto e qualidade de vida (...)”.</w:t>
      </w:r>
      <w:r w:rsidRPr="00EF50BF">
        <w:rPr>
          <w:noProof/>
        </w:rPr>
        <w:t xml:space="preserve"> (BCB - BANCO CENTRAL DO BRASIL, 2013b)</w:t>
      </w:r>
      <w:r w:rsidRPr="00EF50BF">
        <w:t>. Também há a possibilidade de avaliar se o saldo final do período foi deficitário</w:t>
      </w:r>
      <w:r w:rsidRPr="00EF50BF">
        <w:rPr>
          <w:rStyle w:val="Refdenotaderodap"/>
        </w:rPr>
        <w:footnoteReference w:id="1"/>
      </w:r>
      <w:r w:rsidRPr="00EF50BF">
        <w:t xml:space="preserve">, neutro </w:t>
      </w:r>
      <w:r w:rsidRPr="00EF50BF">
        <w:rPr>
          <w:rStyle w:val="Refdenotaderodap"/>
        </w:rPr>
        <w:footnoteReference w:id="2"/>
      </w:r>
      <w:r w:rsidRPr="00EF50BF">
        <w:t>ou superavitário</w:t>
      </w:r>
      <w:r w:rsidRPr="00EF50BF">
        <w:rPr>
          <w:rStyle w:val="Refdenotaderodap"/>
        </w:rPr>
        <w:footnoteReference w:id="3"/>
      </w:r>
      <w:r w:rsidRPr="00EF50BF">
        <w:t>, e realizar comparações com outros períodos.</w:t>
      </w:r>
    </w:p>
    <w:p w:rsidR="00C613E6" w:rsidRPr="00EF50BF" w:rsidRDefault="00C613E6" w:rsidP="00C82E86"/>
    <w:p w:rsidR="00C613E6" w:rsidRPr="00EF50BF" w:rsidRDefault="00752CE8" w:rsidP="00C82E86">
      <w:pPr>
        <w:pStyle w:val="Ttulo2"/>
      </w:pPr>
      <w:bookmarkStart w:id="29" w:name="_Toc462807425"/>
      <w:bookmarkStart w:id="30" w:name="_Toc467743479"/>
      <w:r w:rsidRPr="00EF50BF">
        <w:t>PRINCIPAIS ENVOLVIDOS E SUAS CARACTERÍSTICAS</w:t>
      </w:r>
      <w:bookmarkEnd w:id="29"/>
      <w:bookmarkEnd w:id="30"/>
    </w:p>
    <w:p w:rsidR="00C613E6" w:rsidRPr="00EF50BF" w:rsidRDefault="00C613E6" w:rsidP="00C82E86"/>
    <w:p w:rsidR="00C613E6" w:rsidRPr="00EF50BF" w:rsidRDefault="00752CE8" w:rsidP="00C82E86">
      <w:pPr>
        <w:pStyle w:val="Ttulo3"/>
      </w:pPr>
      <w:bookmarkStart w:id="31" w:name="_Toc462807426"/>
      <w:bookmarkStart w:id="32" w:name="_Toc467743480"/>
      <w:r w:rsidRPr="00EF50BF">
        <w:t>USUÁRIOS DO SISTEMA</w:t>
      </w:r>
      <w:bookmarkEnd w:id="31"/>
      <w:bookmarkEnd w:id="32"/>
    </w:p>
    <w:p w:rsidR="00C613E6" w:rsidRPr="00EF50BF" w:rsidRDefault="00C613E6" w:rsidP="00C82E86"/>
    <w:p w:rsidR="00C613E6" w:rsidRPr="00EF50BF" w:rsidRDefault="00C613E6" w:rsidP="00C82E86">
      <w:pPr>
        <w:rPr>
          <w:b/>
          <w:bCs/>
        </w:rPr>
      </w:pPr>
      <w:r w:rsidRPr="00EF50BF">
        <w:tab/>
        <w:t xml:space="preserve">Os usuários desse sistema são pessoas físicas interessadas em gerenciar suas próprias finanças e sejam usuárias de dispositivos móveis com acesso à </w:t>
      </w:r>
      <w:r w:rsidRPr="00EF50BF">
        <w:rPr>
          <w:i/>
          <w:iCs/>
        </w:rPr>
        <w:t>internet</w:t>
      </w:r>
      <w:r w:rsidRPr="00EF50BF">
        <w:t xml:space="preserve">. </w:t>
      </w:r>
    </w:p>
    <w:p w:rsidR="00C613E6" w:rsidRPr="00EF50BF" w:rsidRDefault="00C613E6" w:rsidP="00C82E86">
      <w:pPr>
        <w:tabs>
          <w:tab w:val="left" w:pos="708"/>
          <w:tab w:val="left" w:pos="2405"/>
        </w:tabs>
        <w:rPr>
          <w:b/>
          <w:bCs/>
        </w:rPr>
      </w:pPr>
      <w:r w:rsidRPr="00EF50BF">
        <w:rPr>
          <w:b/>
          <w:bCs/>
        </w:rPr>
        <w:tab/>
      </w:r>
      <w:r w:rsidRPr="00EF50BF">
        <w:rPr>
          <w:b/>
          <w:bCs/>
        </w:rPr>
        <w:tab/>
      </w:r>
    </w:p>
    <w:p w:rsidR="00C613E6" w:rsidRPr="00EF50BF" w:rsidRDefault="00752CE8" w:rsidP="00C82E86">
      <w:pPr>
        <w:pStyle w:val="Ttulo3"/>
      </w:pPr>
      <w:bookmarkStart w:id="33" w:name="_Toc462807427"/>
      <w:bookmarkStart w:id="34" w:name="_Toc467743481"/>
      <w:r w:rsidRPr="00EF50BF">
        <w:t>DESENVOLVEDORES DO SISTEMA</w:t>
      </w:r>
      <w:bookmarkEnd w:id="33"/>
      <w:bookmarkEnd w:id="34"/>
    </w:p>
    <w:p w:rsidR="00C613E6" w:rsidRPr="00EF50BF" w:rsidRDefault="00C613E6" w:rsidP="00C82E86"/>
    <w:p w:rsidR="00C613E6" w:rsidRPr="00EF50BF" w:rsidRDefault="00C613E6" w:rsidP="00C82E86">
      <w:r w:rsidRPr="00EF50BF">
        <w:tab/>
        <w:t>Os desenvolvedores desse sistema são os alunos da Faculdade de Tecnologia de Ourinhos (FATEC)</w:t>
      </w:r>
      <w:r>
        <w:t xml:space="preserve"> do curso de Análise e Desenvolvimento de Sistemas</w:t>
      </w:r>
      <w:r w:rsidRPr="00EF50BF">
        <w:t xml:space="preserve">: </w:t>
      </w:r>
      <w:proofErr w:type="spellStart"/>
      <w:r w:rsidRPr="00EF50BF">
        <w:t>Alvaro</w:t>
      </w:r>
      <w:proofErr w:type="spellEnd"/>
      <w:r w:rsidRPr="00EF50BF">
        <w:t xml:space="preserve"> </w:t>
      </w:r>
      <w:proofErr w:type="spellStart"/>
      <w:r w:rsidRPr="00EF50BF">
        <w:t>Goes</w:t>
      </w:r>
      <w:proofErr w:type="spellEnd"/>
      <w:r w:rsidRPr="00EF50BF">
        <w:t xml:space="preserve"> </w:t>
      </w:r>
      <w:proofErr w:type="spellStart"/>
      <w:r w:rsidRPr="00EF50BF">
        <w:t>Marvulle</w:t>
      </w:r>
      <w:proofErr w:type="spellEnd"/>
      <w:r w:rsidRPr="00EF50BF">
        <w:t xml:space="preserve">; Ana Flávia de Moraes; Jaime David </w:t>
      </w:r>
      <w:proofErr w:type="spellStart"/>
      <w:r w:rsidRPr="00EF50BF">
        <w:t>Verderesi</w:t>
      </w:r>
      <w:proofErr w:type="spellEnd"/>
      <w:r w:rsidRPr="00EF50BF">
        <w:t xml:space="preserve">; Thales da Silva Neves; Roberta </w:t>
      </w:r>
      <w:proofErr w:type="spellStart"/>
      <w:r w:rsidRPr="00EF50BF">
        <w:t>Pfaff</w:t>
      </w:r>
      <w:proofErr w:type="spellEnd"/>
      <w:r w:rsidRPr="00EF50BF">
        <w:t xml:space="preserve"> Maluf Teixeira; e Verônica </w:t>
      </w:r>
      <w:proofErr w:type="spellStart"/>
      <w:r w:rsidRPr="00EF50BF">
        <w:t>Megumi</w:t>
      </w:r>
      <w:proofErr w:type="spellEnd"/>
      <w:r w:rsidRPr="00EF50BF">
        <w:t xml:space="preserve"> </w:t>
      </w:r>
      <w:proofErr w:type="spellStart"/>
      <w:r w:rsidRPr="00EF50BF">
        <w:t>Sakai</w:t>
      </w:r>
      <w:proofErr w:type="spellEnd"/>
      <w:r w:rsidRPr="00EF50BF">
        <w:t xml:space="preserve">, com o auxílio e orientação das professoras Silvia </w:t>
      </w:r>
      <w:proofErr w:type="gramStart"/>
      <w:r w:rsidRPr="00EF50BF">
        <w:t>Helena de Oliveira Santos</w:t>
      </w:r>
      <w:proofErr w:type="gramEnd"/>
      <w:r w:rsidRPr="00EF50BF">
        <w:t xml:space="preserve"> e Viviane de </w:t>
      </w:r>
      <w:r w:rsidRPr="00EF50BF">
        <w:lastRenderedPageBreak/>
        <w:t xml:space="preserve">Fátima </w:t>
      </w:r>
      <w:proofErr w:type="spellStart"/>
      <w:r w:rsidRPr="00EF50BF">
        <w:t>Bartholo</w:t>
      </w:r>
      <w:proofErr w:type="spellEnd"/>
      <w:r w:rsidRPr="00EF50BF">
        <w:t>.</w:t>
      </w:r>
      <w:r>
        <w:t xml:space="preserve"> Isto ocorreu ate o presente semestre (1º semestre de 2017, 4º semestre do curso), a partir do período já mencionado o projeto será desenvolvido em suas etapas seguintes </w:t>
      </w:r>
      <w:proofErr w:type="gramStart"/>
      <w:r>
        <w:t>pelo</w:t>
      </w:r>
      <w:r w:rsidR="00752CE8">
        <w:t>s</w:t>
      </w:r>
      <w:r>
        <w:t xml:space="preserve"> aluno</w:t>
      </w:r>
      <w:proofErr w:type="gramEnd"/>
      <w:r>
        <w:t xml:space="preserve"> </w:t>
      </w:r>
      <w:proofErr w:type="spellStart"/>
      <w:r>
        <w:t>Alvaro</w:t>
      </w:r>
      <w:proofErr w:type="spellEnd"/>
      <w:r>
        <w:t xml:space="preserve"> </w:t>
      </w:r>
      <w:proofErr w:type="spellStart"/>
      <w:r>
        <w:t>Goes</w:t>
      </w:r>
      <w:proofErr w:type="spellEnd"/>
      <w:r>
        <w:t xml:space="preserve"> de Oliveira </w:t>
      </w:r>
      <w:proofErr w:type="spellStart"/>
      <w:r>
        <w:t>Marvulle</w:t>
      </w:r>
      <w:proofErr w:type="spellEnd"/>
      <w:r w:rsidR="00752CE8">
        <w:t xml:space="preserve">, Ana Carolina Fidelis, Gustavo de Souza, Vinicius Luiz Aguiar e </w:t>
      </w:r>
      <w:r>
        <w:t xml:space="preserve"> </w:t>
      </w:r>
      <w:r w:rsidR="00752CE8" w:rsidRPr="00EF50BF">
        <w:t xml:space="preserve">Roberta </w:t>
      </w:r>
      <w:proofErr w:type="spellStart"/>
      <w:r w:rsidR="00752CE8" w:rsidRPr="00EF50BF">
        <w:t>Pfaff</w:t>
      </w:r>
      <w:proofErr w:type="spellEnd"/>
      <w:r w:rsidR="00752CE8" w:rsidRPr="00EF50BF">
        <w:t xml:space="preserve"> Maluf Teixeira</w:t>
      </w:r>
      <w:r w:rsidR="00752CE8">
        <w:t xml:space="preserve"> ( a Roberta entrou no novo grupo, porem com o mesmo projeto)  </w:t>
      </w:r>
      <w:r>
        <w:t>com orientação da Professora Silvia Helena e d</w:t>
      </w:r>
      <w:r w:rsidR="00752CE8">
        <w:t>emais que venham a substituí-la, nesta caso a professora Vera Lucia Camargo.</w:t>
      </w:r>
    </w:p>
    <w:p w:rsidR="00C613E6" w:rsidRPr="00EF50BF" w:rsidRDefault="00C613E6" w:rsidP="00C82E86"/>
    <w:p w:rsidR="00C613E6" w:rsidRPr="00EF50BF" w:rsidRDefault="00C613E6" w:rsidP="00C82E86">
      <w:pPr>
        <w:pStyle w:val="Ttulo2"/>
      </w:pPr>
      <w:bookmarkStart w:id="35" w:name="_Toc462807428"/>
      <w:bookmarkStart w:id="36" w:name="_Toc467743482"/>
      <w:r w:rsidRPr="00EF50BF">
        <w:t>Regras de Negócio</w:t>
      </w:r>
      <w:bookmarkEnd w:id="35"/>
      <w:bookmarkEnd w:id="36"/>
    </w:p>
    <w:p w:rsidR="00C613E6" w:rsidRPr="00EF50BF" w:rsidRDefault="00C613E6" w:rsidP="00C82E86"/>
    <w:p w:rsidR="00C613E6" w:rsidRPr="00EF50BF" w:rsidRDefault="00C613E6" w:rsidP="00C82E86">
      <w:r w:rsidRPr="00EF50BF">
        <w:tab/>
        <w:t xml:space="preserve">O </w:t>
      </w:r>
      <w:r>
        <w:rPr>
          <w:i/>
          <w:iCs/>
        </w:rPr>
        <w:t xml:space="preserve">+SEGURO </w:t>
      </w:r>
      <w:r w:rsidRPr="00EF50BF">
        <w:t xml:space="preserve">será disponibilizado, </w:t>
      </w:r>
      <w:r>
        <w:t>computadores</w:t>
      </w:r>
      <w:r w:rsidRPr="00EF50BF">
        <w:t xml:space="preserve"> com sistema operacional </w:t>
      </w:r>
      <w:proofErr w:type="spellStart"/>
      <w:proofErr w:type="gramStart"/>
      <w:r>
        <w:rPr>
          <w:i/>
          <w:iCs/>
        </w:rPr>
        <w:t>windows</w:t>
      </w:r>
      <w:proofErr w:type="spellEnd"/>
      <w:proofErr w:type="gramEnd"/>
      <w:r>
        <w:t xml:space="preserve"> </w:t>
      </w:r>
      <w:r w:rsidRPr="00EF50BF">
        <w:t>de forma gratuita.</w:t>
      </w:r>
    </w:p>
    <w:p w:rsidR="00C613E6" w:rsidRPr="00EF50BF" w:rsidRDefault="00C613E6" w:rsidP="00C82E86">
      <w:r w:rsidRPr="00EF50BF">
        <w:tab/>
        <w:t xml:space="preserve"> </w:t>
      </w:r>
    </w:p>
    <w:p w:rsidR="00C613E6" w:rsidRPr="00EF50BF" w:rsidRDefault="00C613E6" w:rsidP="00C82E86">
      <w:r w:rsidRPr="00EF50BF">
        <w:tab/>
        <w:t xml:space="preserve">Os dados inseridos pelo usuário no </w:t>
      </w:r>
      <w:r>
        <w:rPr>
          <w:i/>
          <w:iCs/>
        </w:rPr>
        <w:t>sistema</w:t>
      </w:r>
      <w:r w:rsidRPr="00EF50BF">
        <w:t xml:space="preserve"> e os gerados pelo sistema serão armazenados no próprio dispositivo do usuário com o uso do banco de dados </w:t>
      </w:r>
      <w:proofErr w:type="spellStart"/>
      <w:proofErr w:type="gramStart"/>
      <w:r w:rsidRPr="00EF50BF">
        <w:rPr>
          <w:i/>
          <w:iCs/>
        </w:rPr>
        <w:t>SQLite</w:t>
      </w:r>
      <w:proofErr w:type="spellEnd"/>
      <w:proofErr w:type="gramEnd"/>
      <w:r w:rsidRPr="00EF50BF">
        <w:rPr>
          <w:i/>
          <w:iCs/>
        </w:rPr>
        <w:t xml:space="preserve">                                                                                                                                                                                                                           </w:t>
      </w:r>
      <w:r w:rsidRPr="00EF50BF">
        <w:t xml:space="preserve"> e com a possibilidade de realização de </w:t>
      </w:r>
      <w:r w:rsidRPr="00EF50BF">
        <w:rPr>
          <w:i/>
          <w:iCs/>
        </w:rPr>
        <w:t>backup</w:t>
      </w:r>
      <w:r w:rsidRPr="00EF50BF">
        <w:t xml:space="preserve"> desses dados em nuvem – </w:t>
      </w:r>
      <w:r w:rsidRPr="00EF50BF">
        <w:rPr>
          <w:i/>
          <w:iCs/>
        </w:rPr>
        <w:t>Google Drive</w:t>
      </w:r>
      <w:r>
        <w:t xml:space="preserve"> ou similar.</w:t>
      </w:r>
    </w:p>
    <w:p w:rsidR="00C613E6" w:rsidRPr="00EF50BF" w:rsidRDefault="00C613E6" w:rsidP="00C82E86"/>
    <w:p w:rsidR="00C613E6" w:rsidRPr="00EF50BF" w:rsidRDefault="00C613E6" w:rsidP="00C82E86"/>
    <w:p w:rsidR="00C613E6" w:rsidRPr="00EF50BF" w:rsidRDefault="00C613E6" w:rsidP="00C82E86">
      <w:pPr>
        <w:pStyle w:val="Ttulo1"/>
      </w:pPr>
      <w:r w:rsidRPr="00EF50BF">
        <w:rPr>
          <w:rFonts w:cs="Times New Roman"/>
        </w:rPr>
        <w:br w:type="page"/>
      </w:r>
      <w:bookmarkStart w:id="37" w:name="_Toc467743483"/>
      <w:r w:rsidRPr="00EF50BF">
        <w:lastRenderedPageBreak/>
        <w:t>REQUISITOS DO SISTEMA</w:t>
      </w:r>
      <w:bookmarkEnd w:id="37"/>
    </w:p>
    <w:p w:rsidR="00C613E6" w:rsidRPr="00EF50BF" w:rsidRDefault="00C613E6" w:rsidP="00C82E86"/>
    <w:p w:rsidR="00C613E6" w:rsidRPr="00EF50BF" w:rsidRDefault="00C613E6" w:rsidP="00C82E86">
      <w:r w:rsidRPr="00EF50BF">
        <w:tab/>
        <w:t xml:space="preserve">Os requisitos do sistema descrevem de forma mais detalhada as funções, serviços e restrições operacionais do </w:t>
      </w:r>
      <w:r w:rsidRPr="00EF50BF">
        <w:rPr>
          <w:i/>
          <w:iCs/>
        </w:rPr>
        <w:t>software</w:t>
      </w:r>
      <w:r w:rsidRPr="00EF50BF">
        <w:t>. Estes são frequentemente classificados em funcionais e não funcionais</w:t>
      </w:r>
      <w:r w:rsidRPr="00EF50BF">
        <w:rPr>
          <w:noProof/>
        </w:rPr>
        <w:t xml:space="preserve"> (SOMMERVILLE, 2011)</w:t>
      </w:r>
      <w:r>
        <w:t>.</w:t>
      </w:r>
    </w:p>
    <w:p w:rsidR="00C613E6" w:rsidRPr="00EF50BF" w:rsidRDefault="00C613E6" w:rsidP="00C82E86"/>
    <w:p w:rsidR="00C613E6" w:rsidRPr="00EF50BF" w:rsidRDefault="00C613E6" w:rsidP="00C82E86">
      <w:pPr>
        <w:pStyle w:val="Ttulo2"/>
      </w:pPr>
      <w:bookmarkStart w:id="38" w:name="_Toc467743484"/>
      <w:r w:rsidRPr="00EF50BF">
        <w:t>Requisitos Funcionais</w:t>
      </w:r>
      <w:bookmarkEnd w:id="38"/>
    </w:p>
    <w:p w:rsidR="00C613E6" w:rsidRPr="00EF50BF" w:rsidRDefault="00C613E6" w:rsidP="00C82E86"/>
    <w:p w:rsidR="00C613E6" w:rsidRPr="00EF50BF" w:rsidRDefault="00C613E6" w:rsidP="00C82E86">
      <w:r w:rsidRPr="00EF50BF">
        <w:tab/>
        <w:t xml:space="preserve">Para auxiliar a identificação dos requisitos funcionais do sistema, a referência é feita da seguinte forma: </w:t>
      </w:r>
    </w:p>
    <w:p w:rsidR="00C613E6" w:rsidRPr="00EF50BF" w:rsidRDefault="006C7CD6" w:rsidP="00C82E86">
      <w:pPr>
        <w:jc w:val="center"/>
      </w:pPr>
      <w:r w:rsidRPr="0098788F">
        <w:fldChar w:fldCharType="begin"/>
      </w:r>
      <w:r w:rsidR="00C613E6" w:rsidRPr="0098788F">
        <w:instrText xml:space="preserve"> QUOTE </w:instrText>
      </w:r>
      <w:r w:rsidR="00314218">
        <w:rPr>
          <w:noProof/>
          <w:lang w:eastAsia="pt-BR"/>
        </w:rPr>
        <w:drawing>
          <wp:inline distT="0" distB="0" distL="0" distR="0">
            <wp:extent cx="4476750" cy="1809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476750" cy="180975"/>
                    </a:xfrm>
                    <a:prstGeom prst="rect">
                      <a:avLst/>
                    </a:prstGeom>
                    <a:noFill/>
                    <a:ln w="9525">
                      <a:noFill/>
                      <a:miter lim="800000"/>
                      <a:headEnd/>
                      <a:tailEnd/>
                    </a:ln>
                  </pic:spPr>
                </pic:pic>
              </a:graphicData>
            </a:graphic>
          </wp:inline>
        </w:drawing>
      </w:r>
      <w:r w:rsidR="00C613E6" w:rsidRPr="0098788F">
        <w:instrText xml:space="preserve"> </w:instrText>
      </w:r>
      <w:r w:rsidRPr="0098788F">
        <w:fldChar w:fldCharType="separate"/>
      </w:r>
      <w:r w:rsidR="00314218">
        <w:rPr>
          <w:noProof/>
          <w:lang w:eastAsia="pt-BR"/>
        </w:rPr>
        <w:drawing>
          <wp:inline distT="0" distB="0" distL="0" distR="0">
            <wp:extent cx="4476750" cy="1809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476750" cy="180975"/>
                    </a:xfrm>
                    <a:prstGeom prst="rect">
                      <a:avLst/>
                    </a:prstGeom>
                    <a:noFill/>
                    <a:ln w="9525">
                      <a:noFill/>
                      <a:miter lim="800000"/>
                      <a:headEnd/>
                      <a:tailEnd/>
                    </a:ln>
                  </pic:spPr>
                </pic:pic>
              </a:graphicData>
            </a:graphic>
          </wp:inline>
        </w:drawing>
      </w:r>
      <w:r w:rsidRPr="0098788F">
        <w:fldChar w:fldCharType="end"/>
      </w:r>
      <w:r w:rsidR="00C613E6" w:rsidRPr="00EF50BF">
        <w:rPr>
          <w:i/>
          <w:iCs/>
        </w:rPr>
        <w:t>.</w:t>
      </w:r>
    </w:p>
    <w:p w:rsidR="00C613E6" w:rsidRPr="00EF50BF" w:rsidRDefault="00C613E6" w:rsidP="00C82E86">
      <w:r w:rsidRPr="00EF50BF">
        <w:tab/>
      </w:r>
    </w:p>
    <w:p w:rsidR="00C613E6" w:rsidRPr="00EF50BF" w:rsidRDefault="00C613E6" w:rsidP="00C82E86">
      <w:r w:rsidRPr="00EF50BF">
        <w:tab/>
      </w:r>
      <w:r>
        <w:t>Todas as informações pedidas ao usuário são de preenchimento obrigatório, quando não o forem serão especificados no próprio requisito.</w:t>
      </w:r>
    </w:p>
    <w:p w:rsidR="00C613E6" w:rsidRPr="00EF50BF" w:rsidRDefault="00C613E6" w:rsidP="00C82E86"/>
    <w:tbl>
      <w:tblPr>
        <w:tblW w:w="0" w:type="auto"/>
        <w:tblInd w:w="2" w:type="dxa"/>
        <w:tblLook w:val="00A0"/>
      </w:tblPr>
      <w:tblGrid>
        <w:gridCol w:w="9061"/>
      </w:tblGrid>
      <w:tr w:rsidR="00C613E6" w:rsidRPr="0098788F" w:rsidTr="00CB53BB">
        <w:tc>
          <w:tcPr>
            <w:tcW w:w="9061" w:type="dxa"/>
          </w:tcPr>
          <w:p w:rsidR="00C613E6" w:rsidRPr="0098788F" w:rsidRDefault="00C613E6" w:rsidP="00C82E86">
            <w:pPr>
              <w:rPr>
                <w:i/>
                <w:iCs/>
              </w:rPr>
            </w:pPr>
            <w:r w:rsidRPr="0098788F">
              <w:rPr>
                <w:i/>
                <w:iCs/>
              </w:rPr>
              <w:t>[RF</w:t>
            </w:r>
            <w:r>
              <w:rPr>
                <w:i/>
                <w:iCs/>
              </w:rPr>
              <w:t>-</w:t>
            </w:r>
            <w:fldSimple w:instr=" SEQ RF \* MERGEFORMAT ">
              <w:r w:rsidRPr="0098788F">
                <w:rPr>
                  <w:i/>
                  <w:iCs/>
                  <w:noProof/>
                </w:rPr>
                <w:t>1</w:t>
              </w:r>
            </w:fldSimple>
            <w:r w:rsidRPr="0098788F">
              <w:rPr>
                <w:i/>
                <w:iCs/>
              </w:rPr>
              <w:t>] – Cadastrar usuário</w:t>
            </w:r>
          </w:p>
          <w:p w:rsidR="00C613E6" w:rsidRPr="0098788F" w:rsidRDefault="00C613E6" w:rsidP="00C82E86">
            <w:pPr>
              <w:rPr>
                <w:i/>
                <w:iCs/>
              </w:rPr>
            </w:pPr>
          </w:p>
        </w:tc>
      </w:tr>
      <w:tr w:rsidR="00C613E6" w:rsidRPr="0098788F" w:rsidTr="00CB53BB">
        <w:trPr>
          <w:trHeight w:val="276"/>
        </w:trPr>
        <w:tc>
          <w:tcPr>
            <w:tcW w:w="9061" w:type="dxa"/>
          </w:tcPr>
          <w:p w:rsidR="00C613E6" w:rsidRPr="0098788F" w:rsidRDefault="00C613E6" w:rsidP="001360AE">
            <w:pPr>
              <w:pStyle w:val="PargrafodaLista"/>
              <w:numPr>
                <w:ilvl w:val="1"/>
                <w:numId w:val="6"/>
              </w:numPr>
            </w:pPr>
            <w:r w:rsidRPr="0098788F">
              <w:t>O sistema deve permitir a inclusão, alteração e exclusão de usuários do sistema e consulta e alteração de seus dados.</w:t>
            </w:r>
          </w:p>
          <w:p w:rsidR="00C613E6" w:rsidRPr="0098788F" w:rsidRDefault="00C613E6" w:rsidP="001360AE">
            <w:pPr>
              <w:pStyle w:val="PargrafodaLista"/>
              <w:numPr>
                <w:ilvl w:val="1"/>
                <w:numId w:val="6"/>
              </w:numPr>
            </w:pPr>
            <w:r w:rsidRPr="0098788F">
              <w:t>Para a inclusão são necessá</w:t>
            </w:r>
            <w:r>
              <w:t>rios os seguintes dados: e-mail, senha</w:t>
            </w:r>
            <w:r w:rsidRPr="0098788F">
              <w:t xml:space="preserve">, </w:t>
            </w:r>
            <w:r>
              <w:t>nome do usuário e moeda corrente</w:t>
            </w:r>
            <w:r w:rsidRPr="0098788F">
              <w:t>.</w:t>
            </w:r>
          </w:p>
          <w:p w:rsidR="00C613E6" w:rsidRPr="0098788F" w:rsidRDefault="00C613E6" w:rsidP="001360AE">
            <w:pPr>
              <w:pStyle w:val="PargrafodaLista"/>
              <w:numPr>
                <w:ilvl w:val="1"/>
                <w:numId w:val="6"/>
              </w:numPr>
            </w:pPr>
            <w:r w:rsidRPr="0098788F">
              <w:t xml:space="preserve">O sistema deve permitir que a senha </w:t>
            </w:r>
            <w:proofErr w:type="gramStart"/>
            <w:r w:rsidRPr="0098788F">
              <w:t>seja</w:t>
            </w:r>
            <w:proofErr w:type="gramEnd"/>
            <w:r w:rsidRPr="0098788F">
              <w:t xml:space="preserve"> alterada. Para a alt</w:t>
            </w:r>
            <w:r>
              <w:t xml:space="preserve">eração são necessárias </w:t>
            </w:r>
            <w:proofErr w:type="gramStart"/>
            <w:r>
              <w:t>a</w:t>
            </w:r>
            <w:proofErr w:type="gramEnd"/>
            <w:r>
              <w:t xml:space="preserve"> antiga e a nova senha</w:t>
            </w:r>
            <w:r w:rsidRPr="0098788F">
              <w:t>.</w:t>
            </w:r>
          </w:p>
          <w:p w:rsidR="00C613E6" w:rsidRPr="0098788F" w:rsidRDefault="00C613E6" w:rsidP="001360AE">
            <w:pPr>
              <w:pStyle w:val="PargrafodaLista"/>
              <w:numPr>
                <w:ilvl w:val="1"/>
                <w:numId w:val="6"/>
              </w:numPr>
            </w:pPr>
            <w:r w:rsidRPr="0098788F">
              <w:t xml:space="preserve">O sistema deve possibilitar a recuperação, em caso de esquecimento, dos seguintes dados: senha e nome do usuário. Para recuperar a senha e/ou o nome do usuário, o usuário deve informar ao sistema o </w:t>
            </w:r>
            <w:r w:rsidRPr="0098788F">
              <w:rPr>
                <w:i/>
                <w:iCs/>
              </w:rPr>
              <w:t>e-mail</w:t>
            </w:r>
            <w:r w:rsidRPr="0098788F">
              <w:t xml:space="preserve"> cadastrado, para que este envie um </w:t>
            </w:r>
            <w:r w:rsidRPr="0098788F">
              <w:rPr>
                <w:i/>
                <w:iCs/>
              </w:rPr>
              <w:t>e-mail</w:t>
            </w:r>
            <w:r w:rsidRPr="0098788F">
              <w:t xml:space="preserve"> com uma senha para acesso provisório, sendo possível alterá-la posteriormente, e/ou o nome do usuário.</w:t>
            </w:r>
          </w:p>
          <w:p w:rsidR="00C613E6" w:rsidRPr="0098788F" w:rsidRDefault="00C613E6" w:rsidP="001360AE">
            <w:pPr>
              <w:pStyle w:val="PargrafodaLista"/>
              <w:numPr>
                <w:ilvl w:val="1"/>
                <w:numId w:val="6"/>
              </w:numPr>
            </w:pPr>
            <w:r w:rsidRPr="0098788F">
              <w:t xml:space="preserve">O sistema deve permitir que o usuário </w:t>
            </w:r>
            <w:proofErr w:type="gramStart"/>
            <w:r w:rsidRPr="0098788F">
              <w:t>exclua</w:t>
            </w:r>
            <w:proofErr w:type="gramEnd"/>
            <w:r w:rsidRPr="0098788F">
              <w:t xml:space="preserve"> seu cadastro.</w:t>
            </w:r>
          </w:p>
          <w:p w:rsidR="00C613E6" w:rsidRPr="0098788F" w:rsidRDefault="00C613E6" w:rsidP="001360AE">
            <w:pPr>
              <w:pStyle w:val="PargrafodaLista"/>
              <w:numPr>
                <w:ilvl w:val="1"/>
                <w:numId w:val="6"/>
              </w:numPr>
            </w:pPr>
            <w:r w:rsidRPr="0098788F">
              <w:t xml:space="preserve">O sistema deve permitir que ao usuário </w:t>
            </w:r>
            <w:proofErr w:type="gramStart"/>
            <w:r w:rsidRPr="0098788F">
              <w:t>visualizar</w:t>
            </w:r>
            <w:proofErr w:type="gramEnd"/>
            <w:r w:rsidRPr="0098788F">
              <w:t xml:space="preserve"> os seguintes dados de seu cadastro: e-mail, nome do usuário e moeda corrente definida.</w:t>
            </w:r>
          </w:p>
          <w:p w:rsidR="00C613E6" w:rsidRPr="0098788F" w:rsidRDefault="00C613E6" w:rsidP="001360AE">
            <w:pPr>
              <w:pStyle w:val="PargrafodaLista"/>
              <w:numPr>
                <w:ilvl w:val="1"/>
                <w:numId w:val="6"/>
              </w:numPr>
            </w:pPr>
            <w:r w:rsidRPr="0098788F">
              <w:t xml:space="preserve">No ato do cadastro no sistema o usuário deve optar por qual horário e </w:t>
            </w:r>
            <w:r w:rsidRPr="0098788F">
              <w:lastRenderedPageBreak/>
              <w:t>melhor para atualizar seus dados diariamente, para tanto: Deve escolher o horário*, confirmar a escolha* e salvar.</w:t>
            </w:r>
          </w:p>
          <w:p w:rsidR="00C613E6" w:rsidRPr="0098788F" w:rsidRDefault="00C613E6" w:rsidP="00C82E86">
            <w:pPr>
              <w:pStyle w:val="PargrafodaLista"/>
              <w:ind w:left="1143"/>
            </w:pPr>
          </w:p>
          <w:p w:rsidR="00C613E6" w:rsidRPr="0098788F" w:rsidRDefault="00C613E6" w:rsidP="00C82E86">
            <w:pPr>
              <w:pStyle w:val="PargrafodaLista"/>
              <w:ind w:left="1143"/>
            </w:pPr>
          </w:p>
        </w:tc>
      </w:tr>
      <w:tr w:rsidR="00C613E6" w:rsidRPr="0098788F" w:rsidTr="00CB53BB">
        <w:tc>
          <w:tcPr>
            <w:tcW w:w="9061" w:type="dxa"/>
          </w:tcPr>
          <w:p w:rsidR="00C613E6" w:rsidRPr="0098788F" w:rsidRDefault="00C613E6" w:rsidP="00C82E86">
            <w:pPr>
              <w:rPr>
                <w:i/>
                <w:iCs/>
              </w:rPr>
            </w:pPr>
            <w:r w:rsidRPr="0098788F">
              <w:rPr>
                <w:i/>
                <w:iCs/>
              </w:rPr>
              <w:lastRenderedPageBreak/>
              <w:t>[RF</w:t>
            </w:r>
            <w:r>
              <w:rPr>
                <w:i/>
                <w:iCs/>
              </w:rPr>
              <w:t>-</w:t>
            </w:r>
            <w:fldSimple w:instr=" SEQ RF \* MERGEFORMAT ">
              <w:r w:rsidRPr="0098788F">
                <w:rPr>
                  <w:i/>
                  <w:iCs/>
                  <w:noProof/>
                </w:rPr>
                <w:t>2</w:t>
              </w:r>
            </w:fldSimple>
            <w:r w:rsidRPr="0098788F">
              <w:rPr>
                <w:i/>
                <w:iCs/>
              </w:rPr>
              <w:t xml:space="preserve">] – </w:t>
            </w:r>
            <w:r>
              <w:rPr>
                <w:i/>
                <w:iCs/>
              </w:rPr>
              <w:t>Cadastrar novo lançamento (Receita ou Despesa)</w:t>
            </w:r>
          </w:p>
          <w:p w:rsidR="00C613E6" w:rsidRPr="0098788F" w:rsidRDefault="00C613E6" w:rsidP="00C82E86">
            <w:pPr>
              <w:rPr>
                <w:i/>
                <w:iCs/>
              </w:rPr>
            </w:pPr>
          </w:p>
        </w:tc>
      </w:tr>
      <w:tr w:rsidR="00C613E6" w:rsidRPr="0098788F" w:rsidTr="00CB53BB">
        <w:trPr>
          <w:trHeight w:val="276"/>
          <w:hidden/>
        </w:trPr>
        <w:tc>
          <w:tcPr>
            <w:tcW w:w="9061" w:type="dxa"/>
          </w:tcPr>
          <w:p w:rsidR="00C613E6" w:rsidRPr="0098788F" w:rsidRDefault="00C613E6" w:rsidP="001360AE">
            <w:pPr>
              <w:pStyle w:val="PargrafodaLista"/>
              <w:numPr>
                <w:ilvl w:val="0"/>
                <w:numId w:val="7"/>
              </w:numPr>
              <w:rPr>
                <w:vanish/>
              </w:rPr>
            </w:pPr>
          </w:p>
          <w:p w:rsidR="00C613E6" w:rsidRPr="0098788F" w:rsidRDefault="00C613E6" w:rsidP="001360AE">
            <w:pPr>
              <w:pStyle w:val="PargrafodaLista"/>
              <w:numPr>
                <w:ilvl w:val="0"/>
                <w:numId w:val="7"/>
              </w:numPr>
              <w:rPr>
                <w:vanish/>
              </w:rPr>
            </w:pPr>
          </w:p>
          <w:p w:rsidR="00C613E6" w:rsidRPr="0098788F" w:rsidRDefault="00C613E6" w:rsidP="001360AE">
            <w:pPr>
              <w:pStyle w:val="PargrafodaLista"/>
              <w:numPr>
                <w:ilvl w:val="1"/>
                <w:numId w:val="7"/>
              </w:numPr>
            </w:pPr>
            <w:r w:rsidRPr="0098788F">
              <w:t xml:space="preserve">O sistema deve permitir a inclusão, alteração, exclusão e consulta </w:t>
            </w:r>
            <w:r>
              <w:t>dos</w:t>
            </w:r>
            <w:r w:rsidR="003A432E">
              <w:t xml:space="preserve"> </w:t>
            </w:r>
            <w:r>
              <w:t>lançamentos</w:t>
            </w:r>
            <w:r w:rsidRPr="0098788F">
              <w:t xml:space="preserve"> </w:t>
            </w:r>
            <w:r>
              <w:t>criados</w:t>
            </w:r>
            <w:r w:rsidRPr="0098788F">
              <w:t xml:space="preserve"> </w:t>
            </w:r>
            <w:r>
              <w:t>sejam estes receitas ou despesas</w:t>
            </w:r>
            <w:r w:rsidRPr="0098788F">
              <w:t>.</w:t>
            </w:r>
          </w:p>
          <w:p w:rsidR="00C613E6" w:rsidRPr="0098788F" w:rsidRDefault="003A432E" w:rsidP="003A432E">
            <w:pPr>
              <w:pStyle w:val="PargrafodaLista"/>
              <w:ind w:left="435"/>
            </w:pPr>
            <w:r>
              <w:t xml:space="preserve">  </w:t>
            </w:r>
            <w:r w:rsidR="00C613E6">
              <w:t xml:space="preserve">2.2 Para inclusão de um novo lançamento caracterizado como uma nova </w:t>
            </w:r>
            <w:r>
              <w:t xml:space="preserve">    </w:t>
            </w:r>
            <w:r w:rsidR="00C613E6" w:rsidRPr="00110584">
              <w:t>receita</w:t>
            </w:r>
            <w:r w:rsidR="00C613E6">
              <w:t xml:space="preserve"> ou </w:t>
            </w:r>
            <w:r w:rsidR="00C613E6" w:rsidRPr="00110584">
              <w:t>despesa</w:t>
            </w:r>
            <w:r w:rsidR="00C613E6">
              <w:t xml:space="preserve"> é </w:t>
            </w:r>
            <w:proofErr w:type="gramStart"/>
            <w:r w:rsidR="00C613E6">
              <w:t>necessário</w:t>
            </w:r>
            <w:proofErr w:type="gramEnd"/>
            <w:r w:rsidR="00C613E6">
              <w:t xml:space="preserve"> os seguintes dados: Nome, escolher se a nova categoria será uma </w:t>
            </w:r>
            <w:r w:rsidR="00C613E6" w:rsidRPr="00110584">
              <w:rPr>
                <w:b/>
                <w:bCs/>
              </w:rPr>
              <w:t>receita</w:t>
            </w:r>
            <w:r w:rsidR="00C613E6">
              <w:t xml:space="preserve"> ou uma </w:t>
            </w:r>
            <w:r w:rsidR="00C613E6" w:rsidRPr="00110584">
              <w:rPr>
                <w:b/>
                <w:bCs/>
              </w:rPr>
              <w:t>despesa</w:t>
            </w:r>
            <w:r w:rsidR="00C613E6">
              <w:t>, a data do novo lançamento, o valor do lançamento e uma descrição do mesmo.</w:t>
            </w:r>
          </w:p>
          <w:p w:rsidR="00C613E6" w:rsidRDefault="00C613E6" w:rsidP="003A432E">
            <w:pPr>
              <w:pStyle w:val="PargrafodaLista"/>
              <w:ind w:left="435"/>
            </w:pPr>
            <w:r>
              <w:t xml:space="preserve">2.3 </w:t>
            </w:r>
            <w:r w:rsidRPr="0098788F">
              <w:t xml:space="preserve">O usuário no momento de criação </w:t>
            </w:r>
            <w:r>
              <w:t xml:space="preserve">do lançamento </w:t>
            </w:r>
            <w:r w:rsidRPr="0098788F">
              <w:t>deve optar por receber notif</w:t>
            </w:r>
            <w:r>
              <w:t xml:space="preserve">icação no período de vencimento ou </w:t>
            </w:r>
            <w:r w:rsidRPr="0098788F">
              <w:t xml:space="preserve">recebimento </w:t>
            </w:r>
            <w:r>
              <w:t>do novo lançamento</w:t>
            </w:r>
            <w:r w:rsidRPr="0098788F">
              <w:t xml:space="preserve">, para tanto: Escolher a quantidade de dias </w:t>
            </w:r>
            <w:r>
              <w:t xml:space="preserve">que </w:t>
            </w:r>
            <w:r w:rsidRPr="0098788F">
              <w:t xml:space="preserve">quer receber a </w:t>
            </w:r>
            <w:r>
              <w:t>notificação e a hora que melhor agradar.</w:t>
            </w:r>
          </w:p>
          <w:p w:rsidR="00C613E6" w:rsidRDefault="00C613E6" w:rsidP="003A432E">
            <w:pPr>
              <w:pStyle w:val="PargrafodaLista"/>
              <w:ind w:left="435"/>
            </w:pPr>
            <w:r>
              <w:t xml:space="preserve"> 2.4 </w:t>
            </w:r>
            <w:r w:rsidRPr="0098788F">
              <w:t xml:space="preserve">O sistema deve permitir a inclusão, alteração, exclusão e consulta </w:t>
            </w:r>
            <w:r>
              <w:t>dos lançamentos criados.</w:t>
            </w:r>
            <w:r w:rsidRPr="0098788F" w:rsidDel="00640CD5">
              <w:t xml:space="preserve"> </w:t>
            </w:r>
          </w:p>
          <w:p w:rsidR="00C613E6" w:rsidRPr="0098788F" w:rsidRDefault="00C613E6" w:rsidP="003A432E">
            <w:pPr>
              <w:pStyle w:val="PargrafodaLista"/>
              <w:ind w:left="435"/>
            </w:pPr>
            <w:r>
              <w:t xml:space="preserve">2.5 </w:t>
            </w:r>
            <w:r w:rsidRPr="0098788F">
              <w:t>O sistema deve permitir a exclusão d</w:t>
            </w:r>
            <w:r>
              <w:t xml:space="preserve">os lançamentos </w:t>
            </w:r>
            <w:r w:rsidRPr="0098788F">
              <w:t>cadastrad</w:t>
            </w:r>
            <w:r>
              <w:t>os</w:t>
            </w:r>
            <w:r w:rsidRPr="0098788F">
              <w:t>. Os valores lançados nessa catego</w:t>
            </w:r>
            <w:r w:rsidRPr="0098788F">
              <w:rPr>
                <w:i/>
                <w:iCs/>
              </w:rPr>
              <w:t>ria permanece</w:t>
            </w:r>
            <w:r w:rsidRPr="0098788F">
              <w:t>m no sistema, mas passam a ser classifi</w:t>
            </w:r>
            <w:r w:rsidRPr="0098788F">
              <w:rPr>
                <w:i/>
                <w:iCs/>
              </w:rPr>
              <w:t>c</w:t>
            </w:r>
            <w:r w:rsidRPr="0098788F">
              <w:t xml:space="preserve">ados como </w:t>
            </w:r>
            <w:r w:rsidRPr="0098788F">
              <w:rPr>
                <w:i/>
                <w:iCs/>
              </w:rPr>
              <w:t>sem categoria</w:t>
            </w:r>
            <w:r w:rsidRPr="0098788F">
              <w:t>, podendo ser r</w:t>
            </w:r>
            <w:r w:rsidRPr="00640CD5">
              <w:rPr>
                <w:i/>
                <w:iCs/>
              </w:rPr>
              <w:t xml:space="preserve">ealocados em </w:t>
            </w:r>
            <w:r w:rsidRPr="0098788F">
              <w:t>outra despesa ou receita, porem a crité</w:t>
            </w:r>
            <w:r w:rsidRPr="00640CD5">
              <w:rPr>
                <w:i/>
                <w:iCs/>
              </w:rPr>
              <w:t>r</w:t>
            </w:r>
            <w:r w:rsidRPr="0098788F">
              <w:t>io do usuá</w:t>
            </w:r>
            <w:r w:rsidRPr="00640CD5">
              <w:rPr>
                <w:i/>
                <w:iCs/>
              </w:rPr>
              <w:t>rio que dever</w:t>
            </w:r>
            <w:r w:rsidRPr="0098788F">
              <w:t xml:space="preserve">á receber uma notificação do que deseja fazer: realocar para </w:t>
            </w:r>
            <w:r>
              <w:t>outro lançamento</w:t>
            </w:r>
            <w:r w:rsidRPr="0098788F">
              <w:t xml:space="preserve"> despesa/ receita.</w:t>
            </w:r>
          </w:p>
          <w:p w:rsidR="00C613E6" w:rsidRPr="0098788F" w:rsidRDefault="00C613E6" w:rsidP="003A432E">
            <w:pPr>
              <w:pStyle w:val="PargrafodaLista"/>
              <w:ind w:left="435"/>
            </w:pPr>
            <w:r>
              <w:t xml:space="preserve">2.6 </w:t>
            </w:r>
            <w:r w:rsidRPr="0098788F">
              <w:t xml:space="preserve">O sistema deve permitir que </w:t>
            </w:r>
            <w:r>
              <w:t>o</w:t>
            </w:r>
            <w:r w:rsidRPr="0098788F">
              <w:t xml:space="preserve"> usuário </w:t>
            </w:r>
            <w:proofErr w:type="gramStart"/>
            <w:r>
              <w:t>consulte</w:t>
            </w:r>
            <w:proofErr w:type="gramEnd"/>
            <w:r>
              <w:t xml:space="preserve"> e visualize todos os lançamentos criados.</w:t>
            </w:r>
            <w:r w:rsidRPr="0098788F">
              <w:t xml:space="preserve"> </w:t>
            </w:r>
          </w:p>
        </w:tc>
      </w:tr>
      <w:tr w:rsidR="00CB53BB" w:rsidRPr="0098788F" w:rsidTr="00CB53BB">
        <w:trPr>
          <w:trHeight w:val="276"/>
          <w:hidden/>
          <w:ins w:id="39" w:author="FATEC" w:date="2017-08-31T16:41:00Z"/>
        </w:trPr>
        <w:tc>
          <w:tcPr>
            <w:tcW w:w="9061" w:type="dxa"/>
          </w:tcPr>
          <w:p w:rsidR="00CB53BB" w:rsidRPr="0098788F" w:rsidRDefault="00CB53BB" w:rsidP="001360AE">
            <w:pPr>
              <w:pStyle w:val="PargrafodaLista"/>
              <w:numPr>
                <w:ilvl w:val="0"/>
                <w:numId w:val="7"/>
              </w:numPr>
              <w:rPr>
                <w:ins w:id="40" w:author="FATEC" w:date="2017-08-31T16:41:00Z"/>
                <w:vanish/>
              </w:rPr>
            </w:pPr>
          </w:p>
        </w:tc>
      </w:tr>
      <w:tr w:rsidR="003A432E" w:rsidRPr="0098788F" w:rsidTr="00CB53BB">
        <w:trPr>
          <w:trHeight w:val="276"/>
          <w:hidden/>
        </w:trPr>
        <w:tc>
          <w:tcPr>
            <w:tcW w:w="9061" w:type="dxa"/>
          </w:tcPr>
          <w:p w:rsidR="003A432E" w:rsidRPr="0098788F" w:rsidRDefault="003A432E" w:rsidP="001360AE">
            <w:pPr>
              <w:pStyle w:val="PargrafodaLista"/>
              <w:numPr>
                <w:ilvl w:val="0"/>
                <w:numId w:val="7"/>
              </w:numPr>
              <w:rPr>
                <w:vanish/>
              </w:rPr>
            </w:pPr>
          </w:p>
        </w:tc>
      </w:tr>
    </w:tbl>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Pr="0098788F" w:rsidRDefault="00C613E6" w:rsidP="00C82E86">
            <w:pPr>
              <w:rPr>
                <w:i/>
                <w:iCs/>
              </w:rPr>
            </w:pPr>
          </w:p>
        </w:tc>
      </w:tr>
      <w:tr w:rsidR="00C613E6" w:rsidRPr="0098788F">
        <w:trPr>
          <w:trHeight w:val="276"/>
        </w:trPr>
        <w:tc>
          <w:tcPr>
            <w:tcW w:w="9061" w:type="dxa"/>
          </w:tcPr>
          <w:p w:rsidR="00C613E6" w:rsidRPr="0098788F" w:rsidRDefault="00C613E6" w:rsidP="00C82E86">
            <w:pPr>
              <w:rPr>
                <w:i/>
                <w:iCs/>
              </w:rPr>
            </w:pPr>
            <w:r w:rsidRPr="0098788F">
              <w:rPr>
                <w:i/>
                <w:iCs/>
              </w:rPr>
              <w:t>[RF</w:t>
            </w:r>
            <w:r>
              <w:rPr>
                <w:i/>
                <w:iCs/>
              </w:rPr>
              <w:t xml:space="preserve">-3] </w:t>
            </w:r>
            <w:r w:rsidRPr="0098788F">
              <w:rPr>
                <w:i/>
                <w:iCs/>
              </w:rPr>
              <w:t xml:space="preserve">Cadastrar </w:t>
            </w:r>
            <w:r>
              <w:rPr>
                <w:i/>
                <w:iCs/>
              </w:rPr>
              <w:t>nova forma de pagamento</w:t>
            </w:r>
          </w:p>
          <w:p w:rsidR="00C613E6" w:rsidRPr="0098788F" w:rsidRDefault="00C613E6" w:rsidP="00C82E86">
            <w:pPr>
              <w:rPr>
                <w:i/>
                <w:iCs/>
              </w:rPr>
            </w:pPr>
          </w:p>
        </w:tc>
      </w:tr>
      <w:tr w:rsidR="00C613E6" w:rsidRPr="0098788F">
        <w:trPr>
          <w:trHeight w:val="276"/>
          <w:hidden/>
        </w:trPr>
        <w:tc>
          <w:tcPr>
            <w:tcW w:w="9061" w:type="dxa"/>
          </w:tcPr>
          <w:p w:rsidR="00C613E6" w:rsidRPr="006D719C" w:rsidRDefault="00C613E6" w:rsidP="001360AE">
            <w:pPr>
              <w:pStyle w:val="PargrafodaLista"/>
              <w:numPr>
                <w:ilvl w:val="0"/>
                <w:numId w:val="6"/>
              </w:numPr>
              <w:rPr>
                <w:vanish/>
              </w:rPr>
            </w:pPr>
          </w:p>
          <w:p w:rsidR="00C613E6" w:rsidRPr="006D719C" w:rsidRDefault="00C613E6" w:rsidP="001360AE">
            <w:pPr>
              <w:pStyle w:val="PargrafodaLista"/>
              <w:numPr>
                <w:ilvl w:val="0"/>
                <w:numId w:val="6"/>
              </w:numPr>
              <w:rPr>
                <w:vanish/>
              </w:rPr>
            </w:pPr>
          </w:p>
          <w:p w:rsidR="00C613E6" w:rsidRDefault="00C613E6" w:rsidP="001360AE">
            <w:pPr>
              <w:pStyle w:val="PargrafodaLista"/>
              <w:numPr>
                <w:ilvl w:val="1"/>
                <w:numId w:val="6"/>
              </w:numPr>
            </w:pPr>
            <w:r w:rsidRPr="0098788F">
              <w:t xml:space="preserve">O sistema deve permitir a inclusão, alteração e exclusão de </w:t>
            </w:r>
            <w:r>
              <w:t>formas de pagamento</w:t>
            </w:r>
            <w:r w:rsidRPr="0098788F">
              <w:t>.</w:t>
            </w:r>
          </w:p>
          <w:p w:rsidR="00C613E6" w:rsidRPr="0098788F" w:rsidRDefault="00C613E6" w:rsidP="001360AE">
            <w:pPr>
              <w:pStyle w:val="PargrafodaLista"/>
              <w:numPr>
                <w:ilvl w:val="1"/>
                <w:numId w:val="6"/>
              </w:numPr>
            </w:pPr>
            <w:r>
              <w:t xml:space="preserve">O sistema deve permitir que a nova forma de pagamento sempre </w:t>
            </w:r>
            <w:proofErr w:type="gramStart"/>
            <w:r>
              <w:t>esteja</w:t>
            </w:r>
            <w:proofErr w:type="gramEnd"/>
            <w:r>
              <w:t xml:space="preserve"> disponível a partir do momento em que a mesmo for criada.</w:t>
            </w:r>
          </w:p>
          <w:p w:rsidR="00C613E6" w:rsidRPr="0098788F" w:rsidRDefault="00C613E6" w:rsidP="00C82E86">
            <w:pPr>
              <w:pStyle w:val="PargrafodaLista"/>
              <w:ind w:left="1143"/>
            </w:pPr>
          </w:p>
          <w:p w:rsidR="00C613E6" w:rsidRPr="0098788F" w:rsidRDefault="00C613E6" w:rsidP="00C82E86">
            <w:pPr>
              <w:pStyle w:val="PargrafodaLista"/>
              <w:ind w:left="1143"/>
            </w:pPr>
          </w:p>
        </w:tc>
      </w:tr>
    </w:tbl>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Pr="0098788F" w:rsidRDefault="00C613E6" w:rsidP="00C82E86">
            <w:pPr>
              <w:rPr>
                <w:i/>
                <w:iCs/>
              </w:rPr>
            </w:pPr>
            <w:r w:rsidRPr="0098788F">
              <w:rPr>
                <w:i/>
                <w:iCs/>
              </w:rPr>
              <w:t>[RF</w:t>
            </w:r>
            <w:r>
              <w:rPr>
                <w:i/>
                <w:iCs/>
              </w:rPr>
              <w:t xml:space="preserve">-4] </w:t>
            </w:r>
            <w:r w:rsidRPr="0098788F">
              <w:rPr>
                <w:i/>
                <w:iCs/>
              </w:rPr>
              <w:t>– Converter moeda</w:t>
            </w:r>
          </w:p>
          <w:p w:rsidR="00C613E6" w:rsidRPr="0098788F" w:rsidRDefault="00C613E6" w:rsidP="00C82E86">
            <w:pPr>
              <w:rPr>
                <w:i/>
                <w:iCs/>
              </w:rPr>
            </w:pPr>
          </w:p>
        </w:tc>
      </w:tr>
      <w:tr w:rsidR="00C613E6" w:rsidRPr="0098788F">
        <w:trPr>
          <w:trHeight w:val="276"/>
          <w:hidden/>
        </w:trPr>
        <w:tc>
          <w:tcPr>
            <w:tcW w:w="9061" w:type="dxa"/>
          </w:tcPr>
          <w:p w:rsidR="00C613E6" w:rsidRPr="0098788F" w:rsidRDefault="00C613E6" w:rsidP="001360AE">
            <w:pPr>
              <w:pStyle w:val="PargrafodaLista"/>
              <w:numPr>
                <w:ilvl w:val="0"/>
                <w:numId w:val="10"/>
              </w:numPr>
              <w:rPr>
                <w:vanish/>
              </w:rPr>
            </w:pPr>
          </w:p>
          <w:p w:rsidR="00C613E6" w:rsidRPr="0098788F" w:rsidRDefault="00C613E6" w:rsidP="001360AE">
            <w:pPr>
              <w:pStyle w:val="PargrafodaLista"/>
              <w:numPr>
                <w:ilvl w:val="0"/>
                <w:numId w:val="10"/>
              </w:numPr>
              <w:rPr>
                <w:vanish/>
              </w:rPr>
            </w:pPr>
          </w:p>
          <w:p w:rsidR="00C613E6" w:rsidRPr="0098788F" w:rsidRDefault="00C613E6" w:rsidP="001360AE">
            <w:pPr>
              <w:pStyle w:val="PargrafodaLista"/>
              <w:numPr>
                <w:ilvl w:val="0"/>
                <w:numId w:val="10"/>
              </w:numPr>
              <w:rPr>
                <w:vanish/>
              </w:rPr>
            </w:pPr>
          </w:p>
          <w:p w:rsidR="00C613E6" w:rsidRPr="0098788F" w:rsidRDefault="00C613E6" w:rsidP="001360AE">
            <w:pPr>
              <w:pStyle w:val="PargrafodaLista"/>
              <w:numPr>
                <w:ilvl w:val="0"/>
                <w:numId w:val="10"/>
              </w:numPr>
              <w:rPr>
                <w:vanish/>
              </w:rPr>
            </w:pPr>
          </w:p>
          <w:p w:rsidR="00C613E6" w:rsidRPr="006D719C" w:rsidRDefault="00C613E6" w:rsidP="001360AE">
            <w:pPr>
              <w:pStyle w:val="PargrafodaLista"/>
              <w:numPr>
                <w:ilvl w:val="0"/>
                <w:numId w:val="8"/>
              </w:numPr>
              <w:rPr>
                <w:vanish/>
              </w:rPr>
            </w:pPr>
          </w:p>
          <w:p w:rsidR="00C613E6" w:rsidRPr="006D719C" w:rsidRDefault="00C613E6" w:rsidP="001360AE">
            <w:pPr>
              <w:pStyle w:val="PargrafodaLista"/>
              <w:numPr>
                <w:ilvl w:val="0"/>
                <w:numId w:val="8"/>
              </w:numPr>
              <w:rPr>
                <w:vanish/>
              </w:rPr>
            </w:pPr>
          </w:p>
          <w:p w:rsidR="00C613E6" w:rsidRPr="006D719C" w:rsidRDefault="00C613E6" w:rsidP="001360AE">
            <w:pPr>
              <w:pStyle w:val="PargrafodaLista"/>
              <w:numPr>
                <w:ilvl w:val="0"/>
                <w:numId w:val="8"/>
              </w:numPr>
              <w:rPr>
                <w:vanish/>
              </w:rPr>
            </w:pPr>
          </w:p>
          <w:p w:rsidR="00C613E6" w:rsidRPr="006D719C" w:rsidRDefault="00C613E6" w:rsidP="001360AE">
            <w:pPr>
              <w:pStyle w:val="PargrafodaLista"/>
              <w:numPr>
                <w:ilvl w:val="0"/>
                <w:numId w:val="8"/>
              </w:numPr>
              <w:rPr>
                <w:vanish/>
              </w:rPr>
            </w:pPr>
          </w:p>
          <w:p w:rsidR="00C613E6" w:rsidRPr="0098788F" w:rsidRDefault="00C613E6" w:rsidP="001360AE">
            <w:pPr>
              <w:pStyle w:val="PargrafodaLista"/>
              <w:numPr>
                <w:ilvl w:val="1"/>
                <w:numId w:val="8"/>
              </w:numPr>
            </w:pPr>
            <w:r w:rsidRPr="0098788F">
              <w:t>O sistema terá como moeda predefinida o Real (Brasil) podendo ser alterada conforme necessidade do usuário.</w:t>
            </w:r>
          </w:p>
          <w:p w:rsidR="00C613E6" w:rsidRDefault="00C613E6" w:rsidP="001360AE">
            <w:pPr>
              <w:pStyle w:val="PargrafodaLista"/>
              <w:numPr>
                <w:ilvl w:val="1"/>
                <w:numId w:val="8"/>
              </w:numPr>
            </w:pPr>
            <w:r w:rsidRPr="0098788F">
              <w:t xml:space="preserve">O sistema deve permitir que o usuário escolha qual moeda </w:t>
            </w:r>
            <w:proofErr w:type="gramStart"/>
            <w:r>
              <w:t>deseje</w:t>
            </w:r>
            <w:proofErr w:type="gramEnd"/>
            <w:r>
              <w:t xml:space="preserve"> </w:t>
            </w:r>
            <w:r w:rsidRPr="0098788F">
              <w:t xml:space="preserve"> utilizar.</w:t>
            </w:r>
          </w:p>
          <w:p w:rsidR="00C613E6" w:rsidRPr="0098788F" w:rsidRDefault="00C613E6" w:rsidP="00C82E86">
            <w:pPr>
              <w:pStyle w:val="PargrafodaLista"/>
              <w:ind w:left="1143"/>
            </w:pPr>
          </w:p>
          <w:p w:rsidR="00C613E6" w:rsidRPr="0098788F" w:rsidRDefault="00C613E6" w:rsidP="001360AE">
            <w:pPr>
              <w:pStyle w:val="PargrafodaLista"/>
              <w:numPr>
                <w:ilvl w:val="1"/>
                <w:numId w:val="8"/>
              </w:numPr>
            </w:pPr>
            <w:r w:rsidRPr="0098788F">
              <w:t xml:space="preserve">O sistema deve permitir que o usuário </w:t>
            </w:r>
            <w:proofErr w:type="gramStart"/>
            <w:r>
              <w:t>realize</w:t>
            </w:r>
            <w:proofErr w:type="gramEnd"/>
            <w:r>
              <w:t xml:space="preserve"> </w:t>
            </w:r>
            <w:r w:rsidRPr="0098788F">
              <w:t xml:space="preserve"> a conversão de transações realizadas em moeda estrangeira para a moeda de uso preferencial.</w:t>
            </w:r>
          </w:p>
          <w:p w:rsidR="00C613E6" w:rsidRPr="0098788F" w:rsidRDefault="00C613E6" w:rsidP="001360AE">
            <w:pPr>
              <w:pStyle w:val="PargrafodaLista"/>
              <w:numPr>
                <w:ilvl w:val="1"/>
                <w:numId w:val="8"/>
              </w:numPr>
            </w:pPr>
            <w:r w:rsidRPr="0098788F">
              <w:t>Para a conversão de moeda, são necessários os seguintes dados: moeda estrangeira</w:t>
            </w:r>
            <w:r>
              <w:t>, valor da transação e taxa de cambio.</w:t>
            </w:r>
          </w:p>
          <w:p w:rsidR="00C613E6" w:rsidRPr="0098788F" w:rsidRDefault="00C613E6" w:rsidP="001360AE">
            <w:pPr>
              <w:pStyle w:val="PargrafodaLista"/>
              <w:numPr>
                <w:ilvl w:val="1"/>
                <w:numId w:val="8"/>
              </w:numPr>
            </w:pPr>
            <w:r w:rsidRPr="0098788F">
              <w:t>O sistema deve permitir a alteração dos seguintes dados da transação realizada em moeda estrangeira: moeda estrangeira, valor da transação e taxa de câmbio.</w:t>
            </w:r>
          </w:p>
          <w:p w:rsidR="00C613E6" w:rsidRPr="0098788F" w:rsidRDefault="00C613E6" w:rsidP="00C82E86">
            <w:pPr>
              <w:ind w:left="708"/>
            </w:pPr>
          </w:p>
        </w:tc>
      </w:tr>
    </w:tbl>
    <w:p w:rsidR="00C613E6" w:rsidRPr="00EF50BF" w:rsidRDefault="00C613E6" w:rsidP="00C82E86"/>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Default="00C613E6" w:rsidP="00C82E86">
            <w:pPr>
              <w:rPr>
                <w:i/>
                <w:iCs/>
              </w:rPr>
            </w:pPr>
            <w:r>
              <w:rPr>
                <w:i/>
                <w:iCs/>
              </w:rPr>
              <w:t>[RF-5</w:t>
            </w:r>
            <w:r w:rsidRPr="0098788F">
              <w:rPr>
                <w:i/>
                <w:iCs/>
              </w:rPr>
              <w:t>] – Consultar saldo</w:t>
            </w:r>
          </w:p>
          <w:p w:rsidR="00C613E6" w:rsidRPr="0098788F" w:rsidRDefault="00C613E6" w:rsidP="00C82E86">
            <w:pPr>
              <w:rPr>
                <w:i/>
                <w:iCs/>
              </w:rPr>
            </w:pPr>
          </w:p>
          <w:p w:rsidR="00C613E6" w:rsidRPr="0098788F" w:rsidRDefault="00C613E6" w:rsidP="00C82E86">
            <w:pPr>
              <w:rPr>
                <w:i/>
                <w:iCs/>
              </w:rPr>
            </w:pPr>
          </w:p>
        </w:tc>
      </w:tr>
      <w:tr w:rsidR="00C613E6" w:rsidRPr="0098788F">
        <w:trPr>
          <w:trHeight w:val="276"/>
          <w:hidden/>
        </w:trPr>
        <w:tc>
          <w:tcPr>
            <w:tcW w:w="9061" w:type="dxa"/>
          </w:tcPr>
          <w:p w:rsidR="00C613E6" w:rsidRPr="00CA7EFE" w:rsidRDefault="00C613E6" w:rsidP="001360AE">
            <w:pPr>
              <w:pStyle w:val="PargrafodaLista"/>
              <w:numPr>
                <w:ilvl w:val="0"/>
                <w:numId w:val="8"/>
              </w:numPr>
              <w:rPr>
                <w:vanish/>
              </w:rPr>
            </w:pPr>
          </w:p>
          <w:p w:rsidR="00C613E6" w:rsidRPr="00CA7EFE" w:rsidRDefault="00C613E6" w:rsidP="001360AE">
            <w:pPr>
              <w:pStyle w:val="PargrafodaLista"/>
              <w:numPr>
                <w:ilvl w:val="0"/>
                <w:numId w:val="20"/>
              </w:numPr>
              <w:rPr>
                <w:vanish/>
              </w:rPr>
            </w:pPr>
          </w:p>
          <w:p w:rsidR="00C613E6" w:rsidRPr="00CA7EFE" w:rsidRDefault="00C613E6" w:rsidP="001360AE">
            <w:pPr>
              <w:pStyle w:val="PargrafodaLista"/>
              <w:numPr>
                <w:ilvl w:val="0"/>
                <w:numId w:val="20"/>
              </w:numPr>
              <w:rPr>
                <w:vanish/>
              </w:rPr>
            </w:pPr>
          </w:p>
          <w:p w:rsidR="00C613E6" w:rsidRPr="00CA7EFE" w:rsidRDefault="00C613E6" w:rsidP="001360AE">
            <w:pPr>
              <w:pStyle w:val="PargrafodaLista"/>
              <w:numPr>
                <w:ilvl w:val="0"/>
                <w:numId w:val="20"/>
              </w:numPr>
              <w:rPr>
                <w:vanish/>
              </w:rPr>
            </w:pPr>
          </w:p>
          <w:p w:rsidR="00C613E6" w:rsidRPr="00CA7EFE" w:rsidRDefault="00C613E6" w:rsidP="001360AE">
            <w:pPr>
              <w:pStyle w:val="PargrafodaLista"/>
              <w:numPr>
                <w:ilvl w:val="0"/>
                <w:numId w:val="20"/>
              </w:numPr>
              <w:rPr>
                <w:vanish/>
              </w:rPr>
            </w:pPr>
          </w:p>
          <w:p w:rsidR="00C613E6" w:rsidRPr="00CA7EFE" w:rsidRDefault="00C613E6" w:rsidP="001360AE">
            <w:pPr>
              <w:pStyle w:val="PargrafodaLista"/>
              <w:numPr>
                <w:ilvl w:val="1"/>
                <w:numId w:val="20"/>
              </w:numPr>
              <w:rPr>
                <w:vanish/>
              </w:rPr>
            </w:pPr>
          </w:p>
          <w:p w:rsidR="00C613E6" w:rsidRPr="00CA7EFE" w:rsidRDefault="00C613E6" w:rsidP="001360AE">
            <w:pPr>
              <w:pStyle w:val="PargrafodaLista"/>
              <w:numPr>
                <w:ilvl w:val="1"/>
                <w:numId w:val="20"/>
              </w:numPr>
              <w:rPr>
                <w:vanish/>
              </w:rPr>
            </w:pPr>
          </w:p>
          <w:p w:rsidR="00C613E6" w:rsidRDefault="00C613E6" w:rsidP="001360AE">
            <w:pPr>
              <w:pStyle w:val="PargrafodaLista"/>
              <w:numPr>
                <w:ilvl w:val="1"/>
                <w:numId w:val="8"/>
              </w:numPr>
            </w:pPr>
            <w:r>
              <w:t xml:space="preserve">O sistema deve permitir consultar o valor total de todos os lançamentos tidos como receita ou como despesa e o saldo final total das  </w:t>
            </w:r>
            <w:proofErr w:type="gramStart"/>
            <w:r>
              <w:t>as</w:t>
            </w:r>
            <w:proofErr w:type="gramEnd"/>
            <w:r>
              <w:t xml:space="preserve"> receitas ou despesas. </w:t>
            </w:r>
          </w:p>
          <w:p w:rsidR="00C613E6" w:rsidRDefault="00C613E6" w:rsidP="00C82E86">
            <w:pPr>
              <w:pStyle w:val="PargrafodaLista"/>
            </w:pPr>
          </w:p>
          <w:p w:rsidR="00C613E6" w:rsidRDefault="00C613E6" w:rsidP="00C82E86">
            <w:pPr>
              <w:pStyle w:val="PargrafodaLista"/>
              <w:ind w:left="708"/>
            </w:pPr>
            <w:r>
              <w:t>5.2</w:t>
            </w:r>
            <w:r>
              <w:tab/>
              <w:t>Considerar como saldo Inicial do período seguinte, sempre o valor      de resultante do período anterior.</w:t>
            </w:r>
          </w:p>
          <w:p w:rsidR="00C613E6" w:rsidRDefault="00C613E6" w:rsidP="00C82E86">
            <w:pPr>
              <w:pStyle w:val="PargrafodaLista"/>
              <w:ind w:left="708"/>
            </w:pPr>
          </w:p>
          <w:p w:rsidR="00C613E6" w:rsidRPr="006D719C" w:rsidRDefault="00C613E6" w:rsidP="001360AE">
            <w:pPr>
              <w:pStyle w:val="PargrafodaLista"/>
              <w:numPr>
                <w:ilvl w:val="0"/>
                <w:numId w:val="20"/>
              </w:numPr>
              <w:rPr>
                <w:vanish/>
              </w:rPr>
            </w:pPr>
          </w:p>
          <w:p w:rsidR="00C613E6" w:rsidRPr="006D719C" w:rsidRDefault="00C613E6" w:rsidP="001360AE">
            <w:pPr>
              <w:pStyle w:val="PargrafodaLista"/>
              <w:numPr>
                <w:ilvl w:val="1"/>
                <w:numId w:val="20"/>
              </w:numPr>
              <w:rPr>
                <w:vanish/>
              </w:rPr>
            </w:pPr>
          </w:p>
          <w:p w:rsidR="00C613E6" w:rsidRPr="006D719C" w:rsidRDefault="00C613E6" w:rsidP="001360AE">
            <w:pPr>
              <w:pStyle w:val="PargrafodaLista"/>
              <w:numPr>
                <w:ilvl w:val="1"/>
                <w:numId w:val="20"/>
              </w:numPr>
              <w:rPr>
                <w:vanish/>
              </w:rPr>
            </w:pPr>
          </w:p>
          <w:p w:rsidR="00C613E6" w:rsidRPr="0098788F" w:rsidRDefault="00C613E6" w:rsidP="001360AE">
            <w:pPr>
              <w:pStyle w:val="PargrafodaLista"/>
              <w:numPr>
                <w:ilvl w:val="1"/>
                <w:numId w:val="20"/>
              </w:numPr>
            </w:pPr>
            <w:r w:rsidRPr="0098788F">
              <w:t xml:space="preserve">O sistema deve permitir o cálculo, a exibição e a consulta do valor de cada uma das categorias do tipo receita ou despesa e do valor total de </w:t>
            </w:r>
            <w:r w:rsidRPr="0098788F">
              <w:lastRenderedPageBreak/>
              <w:t xml:space="preserve">receita ou da despesa. </w:t>
            </w:r>
          </w:p>
          <w:p w:rsidR="00C613E6" w:rsidRDefault="00C613E6" w:rsidP="001360AE">
            <w:pPr>
              <w:pStyle w:val="PargrafodaLista"/>
              <w:numPr>
                <w:ilvl w:val="1"/>
                <w:numId w:val="20"/>
              </w:numPr>
              <w:spacing w:before="240"/>
            </w:pPr>
            <w:r w:rsidRPr="0098788F">
              <w:t>Ao adi</w:t>
            </w:r>
            <w:r>
              <w:t xml:space="preserve">cionar um novo lançamento </w:t>
            </w:r>
            <w:r w:rsidRPr="0098788F">
              <w:t xml:space="preserve">o sistema deve calcular e exibir o saldo final do dia </w:t>
            </w:r>
            <w:r>
              <w:t>em que o lançamento foi adicionado seja ele</w:t>
            </w:r>
            <w:proofErr w:type="gramStart"/>
            <w:r>
              <w:t xml:space="preserve">  </w:t>
            </w:r>
            <w:proofErr w:type="gramEnd"/>
            <w:r>
              <w:t>uma receita ou uma despesa, retornando a nova situação do saldo ou dividendo atual.</w:t>
            </w:r>
          </w:p>
          <w:p w:rsidR="00C613E6" w:rsidRPr="0098788F" w:rsidRDefault="00C613E6" w:rsidP="001360AE">
            <w:pPr>
              <w:pStyle w:val="PargrafodaLista"/>
              <w:numPr>
                <w:ilvl w:val="1"/>
                <w:numId w:val="20"/>
              </w:numPr>
              <w:spacing w:before="240"/>
            </w:pPr>
            <w:r>
              <w:t xml:space="preserve">Para que o sistema possa disponibilizar saldos personalizados deve ser permitido selecionar em meio aos lançamentos sejam eles receitas ou despesas, </w:t>
            </w:r>
            <w:proofErr w:type="gramStart"/>
            <w:r>
              <w:t>quais o</w:t>
            </w:r>
            <w:proofErr w:type="gramEnd"/>
            <w:r>
              <w:t xml:space="preserve"> usuário quer que sejam buscados para que sejam efetuados os devidos cálculos.</w:t>
            </w:r>
          </w:p>
          <w:p w:rsidR="00C613E6" w:rsidRPr="0098788F" w:rsidRDefault="00C613E6" w:rsidP="001360AE">
            <w:pPr>
              <w:pStyle w:val="PargrafodaLista"/>
              <w:numPr>
                <w:ilvl w:val="1"/>
                <w:numId w:val="20"/>
              </w:numPr>
              <w:spacing w:before="240"/>
            </w:pPr>
            <w:r w:rsidRPr="0098788F">
              <w:t xml:space="preserve">O sistema deve permitir que o usuário </w:t>
            </w:r>
            <w:proofErr w:type="gramStart"/>
            <w:r>
              <w:t>consulte</w:t>
            </w:r>
            <w:proofErr w:type="gramEnd"/>
            <w:r w:rsidRPr="0098788F">
              <w:t xml:space="preserve"> o valor total de cada </w:t>
            </w:r>
            <w:r>
              <w:t>lançamento</w:t>
            </w:r>
            <w:r w:rsidRPr="0098788F">
              <w:t xml:space="preserve"> </w:t>
            </w:r>
            <w:r>
              <w:t xml:space="preserve">tido como </w:t>
            </w:r>
            <w:r w:rsidRPr="0098788F">
              <w:t xml:space="preserve"> receita</w:t>
            </w:r>
            <w:r>
              <w:t xml:space="preserve"> ou </w:t>
            </w:r>
            <w:r w:rsidRPr="0098788F">
              <w:t xml:space="preserve">despesa, valor total do </w:t>
            </w:r>
            <w:r>
              <w:t xml:space="preserve">lançamento receitas ou </w:t>
            </w:r>
            <w:r w:rsidRPr="0098788F">
              <w:t>despesas e o saldo final em</w:t>
            </w:r>
            <w:r>
              <w:t xml:space="preserve"> um</w:t>
            </w:r>
            <w:r w:rsidRPr="0098788F">
              <w:t xml:space="preserve"> período por ele definido, atrav</w:t>
            </w:r>
            <w:r>
              <w:t xml:space="preserve">és da escolha da data de início (dia, mês e ano) e fim </w:t>
            </w:r>
            <w:r w:rsidRPr="0098788F">
              <w:t>(dia, mês e ano). Para satisfazer as exigências do requisito: O usuário d</w:t>
            </w:r>
            <w:r>
              <w:t>eve escolher uma data de inicial mais antiga que a data de final</w:t>
            </w:r>
            <w:r w:rsidRPr="0098788F">
              <w:t>, escolher qual tipo</w:t>
            </w:r>
            <w:r>
              <w:t xml:space="preserve"> de lançamento</w:t>
            </w:r>
            <w:r w:rsidRPr="0098788F">
              <w:t xml:space="preserve"> deve ser </w:t>
            </w:r>
            <w:r>
              <w:t xml:space="preserve">somado (receita/despesa) e selecionar quais lançamentos </w:t>
            </w:r>
            <w:proofErr w:type="gramStart"/>
            <w:r>
              <w:t>devem ser</w:t>
            </w:r>
            <w:proofErr w:type="gramEnd"/>
            <w:r>
              <w:t xml:space="preserve"> calculados</w:t>
            </w:r>
            <w:r w:rsidRPr="0098788F">
              <w:t xml:space="preserve"> </w:t>
            </w:r>
            <w:r>
              <w:t>(</w:t>
            </w:r>
            <w:r w:rsidRPr="0098788F">
              <w:t>ou optar por soma</w:t>
            </w:r>
            <w:r>
              <w:t xml:space="preserve">r todos os lançamentos </w:t>
            </w:r>
            <w:r w:rsidRPr="0098788F">
              <w:t xml:space="preserve">receita/despesa sem distinção </w:t>
            </w:r>
            <w:r>
              <w:t>mais especifica.</w:t>
            </w:r>
          </w:p>
          <w:p w:rsidR="00C613E6" w:rsidRPr="0098788F" w:rsidRDefault="00C613E6" w:rsidP="00C82E86">
            <w:pPr>
              <w:pStyle w:val="PargrafodaLista"/>
            </w:pPr>
          </w:p>
          <w:p w:rsidR="00C613E6" w:rsidRPr="0098788F" w:rsidRDefault="00C613E6" w:rsidP="001360AE">
            <w:pPr>
              <w:pStyle w:val="PargrafodaLista"/>
              <w:numPr>
                <w:ilvl w:val="1"/>
                <w:numId w:val="20"/>
              </w:numPr>
              <w:spacing w:before="240"/>
            </w:pPr>
            <w:r w:rsidRPr="0098788F">
              <w:t xml:space="preserve">O sistema deve a partir do saldo atual positivo/negativo obtido fornecer uma </w:t>
            </w:r>
            <w:r>
              <w:t>mensagem de aviso positiva caso saldo esteja positivo, ou uma mensagem negativa caso oposto.</w:t>
            </w:r>
          </w:p>
        </w:tc>
      </w:tr>
      <w:tr w:rsidR="00C613E6" w:rsidRPr="0098788F">
        <w:trPr>
          <w:trHeight w:val="276"/>
          <w:hidden/>
        </w:trPr>
        <w:tc>
          <w:tcPr>
            <w:tcW w:w="9061" w:type="dxa"/>
          </w:tcPr>
          <w:p w:rsidR="00C613E6" w:rsidRPr="00CA7EFE" w:rsidRDefault="00C613E6" w:rsidP="001360AE">
            <w:pPr>
              <w:pStyle w:val="PargrafodaLista"/>
              <w:numPr>
                <w:ilvl w:val="0"/>
                <w:numId w:val="8"/>
              </w:numPr>
              <w:rPr>
                <w:vanish/>
              </w:rPr>
            </w:pPr>
          </w:p>
        </w:tc>
      </w:tr>
    </w:tbl>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Pr="0098788F" w:rsidRDefault="00C613E6" w:rsidP="00C82E86">
            <w:pPr>
              <w:rPr>
                <w:i/>
                <w:iCs/>
              </w:rPr>
            </w:pPr>
            <w:r w:rsidRPr="0098788F">
              <w:rPr>
                <w:i/>
                <w:iCs/>
              </w:rPr>
              <w:t>[RF</w:t>
            </w:r>
            <w:r>
              <w:rPr>
                <w:i/>
                <w:iCs/>
              </w:rPr>
              <w:t>-6</w:t>
            </w:r>
            <w:r w:rsidR="006C7CD6" w:rsidRPr="0098788F">
              <w:fldChar w:fldCharType="begin"/>
            </w:r>
            <w:r w:rsidRPr="0098788F">
              <w:instrText xml:space="preserve"> SEQ RF \* MERGEFORMAT </w:instrText>
            </w:r>
            <w:r w:rsidR="006C7CD6" w:rsidRPr="0098788F">
              <w:fldChar w:fldCharType="end"/>
            </w:r>
            <w:r w:rsidRPr="0098788F">
              <w:rPr>
                <w:i/>
                <w:iCs/>
              </w:rPr>
              <w:t>] – Gerar gráfico</w:t>
            </w:r>
          </w:p>
          <w:p w:rsidR="00C613E6" w:rsidRPr="0098788F" w:rsidRDefault="00C613E6" w:rsidP="00C82E86">
            <w:pPr>
              <w:rPr>
                <w:i/>
                <w:iCs/>
              </w:rPr>
            </w:pPr>
          </w:p>
        </w:tc>
      </w:tr>
      <w:tr w:rsidR="00C613E6" w:rsidRPr="0098788F">
        <w:trPr>
          <w:trHeight w:val="276"/>
          <w:hidden/>
        </w:trPr>
        <w:tc>
          <w:tcPr>
            <w:tcW w:w="9061" w:type="dxa"/>
          </w:tcPr>
          <w:p w:rsidR="00C613E6" w:rsidRPr="006D719C" w:rsidRDefault="00C613E6" w:rsidP="001360AE">
            <w:pPr>
              <w:pStyle w:val="PargrafodaLista"/>
              <w:numPr>
                <w:ilvl w:val="0"/>
                <w:numId w:val="11"/>
              </w:numPr>
              <w:rPr>
                <w:vanish/>
              </w:rPr>
            </w:pPr>
          </w:p>
          <w:p w:rsidR="00C613E6" w:rsidRPr="006D719C" w:rsidRDefault="00C613E6" w:rsidP="001360AE">
            <w:pPr>
              <w:pStyle w:val="PargrafodaLista"/>
              <w:numPr>
                <w:ilvl w:val="0"/>
                <w:numId w:val="11"/>
              </w:numPr>
              <w:rPr>
                <w:vanish/>
              </w:rPr>
            </w:pPr>
          </w:p>
          <w:p w:rsidR="00C613E6" w:rsidRPr="006D719C" w:rsidRDefault="00C613E6" w:rsidP="001360AE">
            <w:pPr>
              <w:pStyle w:val="PargrafodaLista"/>
              <w:numPr>
                <w:ilvl w:val="0"/>
                <w:numId w:val="11"/>
              </w:numPr>
              <w:rPr>
                <w:vanish/>
              </w:rPr>
            </w:pPr>
          </w:p>
          <w:p w:rsidR="00C613E6" w:rsidRPr="006D719C" w:rsidRDefault="00C613E6" w:rsidP="001360AE">
            <w:pPr>
              <w:pStyle w:val="PargrafodaLista"/>
              <w:numPr>
                <w:ilvl w:val="0"/>
                <w:numId w:val="11"/>
              </w:numPr>
              <w:rPr>
                <w:vanish/>
              </w:rPr>
            </w:pPr>
          </w:p>
          <w:p w:rsidR="00C613E6" w:rsidRPr="006D719C" w:rsidRDefault="00C613E6" w:rsidP="001360AE">
            <w:pPr>
              <w:pStyle w:val="PargrafodaLista"/>
              <w:numPr>
                <w:ilvl w:val="0"/>
                <w:numId w:val="11"/>
              </w:numPr>
              <w:rPr>
                <w:vanish/>
              </w:rPr>
            </w:pPr>
          </w:p>
          <w:p w:rsidR="00C613E6" w:rsidRPr="006D719C" w:rsidRDefault="00C613E6" w:rsidP="001360AE">
            <w:pPr>
              <w:pStyle w:val="PargrafodaLista"/>
              <w:numPr>
                <w:ilvl w:val="0"/>
                <w:numId w:val="11"/>
              </w:numPr>
              <w:rPr>
                <w:vanish/>
              </w:rPr>
            </w:pPr>
          </w:p>
          <w:p w:rsidR="00C613E6" w:rsidRPr="0009259A" w:rsidRDefault="00C613E6" w:rsidP="001360AE">
            <w:pPr>
              <w:pStyle w:val="PargrafodaLista"/>
              <w:numPr>
                <w:ilvl w:val="1"/>
                <w:numId w:val="11"/>
              </w:numPr>
              <w:rPr>
                <w:i/>
                <w:iCs/>
              </w:rPr>
            </w:pPr>
            <w:r w:rsidRPr="0098788F">
              <w:t xml:space="preserve">O sistema deve permitir que </w:t>
            </w:r>
            <w:proofErr w:type="gramStart"/>
            <w:r>
              <w:t>seja</w:t>
            </w:r>
            <w:proofErr w:type="gramEnd"/>
            <w:r>
              <w:t xml:space="preserve"> gerado gráfico do tipo barra</w:t>
            </w:r>
            <w:r w:rsidRPr="0098788F">
              <w:t xml:space="preserve"> ou de </w:t>
            </w:r>
            <w:r>
              <w:t>setor</w:t>
            </w:r>
            <w:r w:rsidRPr="0098788F">
              <w:t xml:space="preserve"> </w:t>
            </w:r>
            <w:r>
              <w:t xml:space="preserve">dos lançamentos </w:t>
            </w:r>
            <w:r w:rsidRPr="0009259A">
              <w:rPr>
                <w:i/>
                <w:iCs/>
              </w:rPr>
              <w:t xml:space="preserve">([RF- 2] Cadastrar lançamento (Receita ou Despesa) </w:t>
            </w:r>
          </w:p>
          <w:p w:rsidR="00C613E6" w:rsidRPr="0098788F" w:rsidRDefault="00C613E6" w:rsidP="001360AE">
            <w:pPr>
              <w:pStyle w:val="PargrafodaLista"/>
              <w:numPr>
                <w:ilvl w:val="1"/>
                <w:numId w:val="11"/>
              </w:numPr>
            </w:pPr>
            <w:r w:rsidRPr="0098788F">
              <w:t xml:space="preserve">O sistema deve informar o percentual do valor de cada </w:t>
            </w:r>
            <w:r>
              <w:t>dos lançamentos</w:t>
            </w:r>
            <w:r w:rsidRPr="0098788F">
              <w:t xml:space="preserve"> pertencentes ao tipo receita</w:t>
            </w:r>
            <w:r>
              <w:t xml:space="preserve"> ou ao tipo </w:t>
            </w:r>
            <w:r w:rsidRPr="0098788F">
              <w:t xml:space="preserve">despesa </w:t>
            </w:r>
            <w:r>
              <w:t xml:space="preserve">em </w:t>
            </w:r>
            <w:r>
              <w:lastRenderedPageBreak/>
              <w:t xml:space="preserve">relação ao total das receitas ou </w:t>
            </w:r>
            <w:r w:rsidRPr="0098788F">
              <w:t>despes</w:t>
            </w:r>
            <w:r>
              <w:t>as, perfazendo um total de 100%, assim como exibir o nome de cada tipo de lançamento.</w:t>
            </w:r>
          </w:p>
          <w:p w:rsidR="00C613E6" w:rsidRPr="0098788F" w:rsidRDefault="00C613E6" w:rsidP="001360AE">
            <w:pPr>
              <w:pStyle w:val="PargrafodaLista"/>
              <w:numPr>
                <w:ilvl w:val="1"/>
                <w:numId w:val="11"/>
              </w:numPr>
            </w:pPr>
            <w:r w:rsidRPr="0098788F">
              <w:t>O sistema deve gera</w:t>
            </w:r>
            <w:r>
              <w:t xml:space="preserve">r uma legenda para cada um </w:t>
            </w:r>
            <w:proofErr w:type="gramStart"/>
            <w:r>
              <w:t>dos lançamento</w:t>
            </w:r>
            <w:proofErr w:type="gramEnd"/>
            <w:r>
              <w:t xml:space="preserve"> </w:t>
            </w:r>
            <w:r w:rsidRPr="0098788F">
              <w:t>de receita ou despesa exibidas no gráfico ao final, alem do mais cada categoria deve estar com uma cor diferente no gráfico.</w:t>
            </w:r>
          </w:p>
          <w:p w:rsidR="00C613E6" w:rsidRPr="0098788F" w:rsidRDefault="00C613E6" w:rsidP="001360AE">
            <w:pPr>
              <w:pStyle w:val="PargrafodaLista"/>
              <w:numPr>
                <w:ilvl w:val="1"/>
                <w:numId w:val="11"/>
              </w:numPr>
            </w:pPr>
            <w:r w:rsidRPr="0098788F">
              <w:t xml:space="preserve">Para que </w:t>
            </w:r>
            <w:r>
              <w:t>o gráfico seja gerado</w:t>
            </w:r>
            <w:r w:rsidRPr="0098788F">
              <w:t>, são necessárias</w:t>
            </w:r>
            <w:r>
              <w:t xml:space="preserve"> a data inicial (dia/mês/ano) e a data </w:t>
            </w:r>
            <w:proofErr w:type="gramStart"/>
            <w:r>
              <w:t xml:space="preserve">final (dia/mês/ano) </w:t>
            </w:r>
            <w:r w:rsidRPr="0098788F">
              <w:t>estabelecidas para o usuário</w:t>
            </w:r>
            <w:proofErr w:type="gramEnd"/>
            <w:r w:rsidRPr="0098788F">
              <w:t>, sendo que o sistema deve aceitar como data limite mais antiga a data de cadastro do usuário, e o tipo receita</w:t>
            </w:r>
            <w:r>
              <w:t xml:space="preserve"> ou despesa</w:t>
            </w:r>
            <w:r w:rsidRPr="0098788F">
              <w:t xml:space="preserve"> de informação sobre o qual o gráfico devera informar.</w:t>
            </w:r>
          </w:p>
        </w:tc>
      </w:tr>
    </w:tbl>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Pr="0098788F" w:rsidRDefault="00C613E6" w:rsidP="00C82E86">
            <w:pPr>
              <w:rPr>
                <w:i/>
                <w:iCs/>
              </w:rPr>
            </w:pPr>
            <w:r w:rsidRPr="0098788F">
              <w:rPr>
                <w:i/>
                <w:iCs/>
              </w:rPr>
              <w:t>[RF</w:t>
            </w:r>
            <w:r>
              <w:rPr>
                <w:i/>
                <w:iCs/>
              </w:rPr>
              <w:t>-7</w:t>
            </w:r>
            <w:r w:rsidR="006C7CD6" w:rsidRPr="0098788F">
              <w:fldChar w:fldCharType="begin"/>
            </w:r>
            <w:r w:rsidRPr="0098788F">
              <w:instrText xml:space="preserve"> SEQ RF \* MERGEFORMAT </w:instrText>
            </w:r>
            <w:r w:rsidR="006C7CD6" w:rsidRPr="0098788F">
              <w:fldChar w:fldCharType="end"/>
            </w:r>
            <w:r w:rsidRPr="0098788F">
              <w:rPr>
                <w:i/>
                <w:iCs/>
              </w:rPr>
              <w:t>] – Gerar gráfico das formas de pagamento</w:t>
            </w:r>
          </w:p>
          <w:p w:rsidR="00C613E6" w:rsidRPr="0098788F" w:rsidRDefault="00C613E6" w:rsidP="00C82E86">
            <w:pPr>
              <w:rPr>
                <w:i/>
                <w:iCs/>
              </w:rPr>
            </w:pPr>
          </w:p>
        </w:tc>
      </w:tr>
      <w:tr w:rsidR="00C613E6" w:rsidRPr="0098788F">
        <w:trPr>
          <w:trHeight w:val="276"/>
          <w:hidden/>
        </w:trPr>
        <w:tc>
          <w:tcPr>
            <w:tcW w:w="9061" w:type="dxa"/>
          </w:tcPr>
          <w:p w:rsidR="00C613E6" w:rsidRPr="0098788F" w:rsidRDefault="00C613E6" w:rsidP="001360AE">
            <w:pPr>
              <w:pStyle w:val="PargrafodaLista"/>
              <w:numPr>
                <w:ilvl w:val="0"/>
                <w:numId w:val="11"/>
              </w:numPr>
              <w:rPr>
                <w:vanish/>
              </w:rPr>
            </w:pPr>
          </w:p>
          <w:p w:rsidR="00C613E6" w:rsidRPr="0098788F" w:rsidRDefault="00C613E6" w:rsidP="001360AE">
            <w:pPr>
              <w:pStyle w:val="PargrafodaLista"/>
              <w:numPr>
                <w:ilvl w:val="1"/>
                <w:numId w:val="11"/>
              </w:numPr>
            </w:pPr>
            <w:r w:rsidRPr="0098788F">
              <w:t xml:space="preserve">O sistema deve gerar gráfico do tipo pizza ou de </w:t>
            </w:r>
            <w:r>
              <w:t>barras</w:t>
            </w:r>
            <w:r w:rsidRPr="0098788F">
              <w:t xml:space="preserve"> das formas de pagamento, como débito, cartão de crédito, dinheiro, assim com outras cadastradas pelo usuário </w:t>
            </w:r>
            <w:r w:rsidRPr="00DE0A8C">
              <w:rPr>
                <w:i/>
                <w:iCs/>
              </w:rPr>
              <w:t>([RF-3] Criar nova forma de pagamento).</w:t>
            </w:r>
          </w:p>
          <w:p w:rsidR="00C613E6" w:rsidRPr="0098788F" w:rsidRDefault="00C613E6" w:rsidP="001360AE">
            <w:pPr>
              <w:pStyle w:val="PargrafodaLista"/>
              <w:numPr>
                <w:ilvl w:val="1"/>
                <w:numId w:val="11"/>
              </w:numPr>
            </w:pPr>
            <w:r w:rsidRPr="0098788F">
              <w:t>O sistema deve informar o percentual de cada uma de suas divisões sendo que o total deve ser 100%.</w:t>
            </w:r>
          </w:p>
          <w:p w:rsidR="00C613E6" w:rsidRPr="0098788F" w:rsidRDefault="00C613E6" w:rsidP="001360AE">
            <w:pPr>
              <w:pStyle w:val="PargrafodaLista"/>
              <w:numPr>
                <w:ilvl w:val="1"/>
                <w:numId w:val="11"/>
              </w:numPr>
            </w:pPr>
            <w:r w:rsidRPr="0098788F">
              <w:t xml:space="preserve">O sistema deve gerar uma legenda para cada uma das formas de pagamento apresentadas no gráfico, assim como uma cor distinta para cada uma das categorias. </w:t>
            </w:r>
          </w:p>
          <w:p w:rsidR="00C613E6" w:rsidRPr="0098788F" w:rsidRDefault="00C613E6" w:rsidP="001360AE">
            <w:pPr>
              <w:pStyle w:val="PargrafodaLista"/>
              <w:numPr>
                <w:ilvl w:val="1"/>
                <w:numId w:val="11"/>
              </w:numPr>
            </w:pPr>
            <w:r w:rsidRPr="0098788F">
              <w:t>Para que o gráfico seja gerado, são necessárias a data inicial (dia/mês/ano)</w:t>
            </w:r>
            <w:proofErr w:type="gramStart"/>
            <w:r w:rsidRPr="0098788F">
              <w:t xml:space="preserve">  </w:t>
            </w:r>
            <w:proofErr w:type="gramEnd"/>
            <w:r w:rsidRPr="0098788F">
              <w:t>e a data final (dia/mês/ano), sendo que o sistema deve aceitar como data limite mais antiga a data de cadastro do usuário e a mais recente o dia que o usuário solicitar tal informação.</w:t>
            </w:r>
          </w:p>
        </w:tc>
      </w:tr>
    </w:tbl>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Pr="0098788F" w:rsidRDefault="00C613E6" w:rsidP="00C82E86">
            <w:pPr>
              <w:rPr>
                <w:i/>
                <w:iCs/>
              </w:rPr>
            </w:pPr>
            <w:r w:rsidRPr="0098788F">
              <w:rPr>
                <w:i/>
                <w:iCs/>
              </w:rPr>
              <w:t>[RF10</w:t>
            </w:r>
            <w:r w:rsidR="006C7CD6" w:rsidRPr="0098788F">
              <w:fldChar w:fldCharType="begin"/>
            </w:r>
            <w:r w:rsidRPr="0098788F">
              <w:instrText xml:space="preserve"> SEQ RF \* MERGEFORMAT </w:instrText>
            </w:r>
            <w:r w:rsidR="006C7CD6" w:rsidRPr="0098788F">
              <w:fldChar w:fldCharType="end"/>
            </w:r>
            <w:r w:rsidRPr="0098788F">
              <w:rPr>
                <w:i/>
                <w:iCs/>
              </w:rPr>
              <w:t>] – Realizar notificações diversas</w:t>
            </w:r>
          </w:p>
          <w:p w:rsidR="00C613E6" w:rsidRPr="0098788F" w:rsidRDefault="00C613E6" w:rsidP="00C82E86">
            <w:pPr>
              <w:rPr>
                <w:i/>
                <w:iCs/>
              </w:rPr>
            </w:pPr>
          </w:p>
        </w:tc>
      </w:tr>
      <w:tr w:rsidR="00C613E6" w:rsidRPr="0098788F">
        <w:trPr>
          <w:trHeight w:val="276"/>
          <w:hidden/>
        </w:trPr>
        <w:tc>
          <w:tcPr>
            <w:tcW w:w="9061" w:type="dxa"/>
          </w:tcPr>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9"/>
              </w:numPr>
              <w:rPr>
                <w:vanish/>
              </w:rPr>
            </w:pPr>
          </w:p>
          <w:p w:rsidR="00C613E6" w:rsidRPr="0098788F" w:rsidRDefault="00C613E6" w:rsidP="001360AE">
            <w:pPr>
              <w:pStyle w:val="PargrafodaLista"/>
              <w:numPr>
                <w:ilvl w:val="0"/>
                <w:numId w:val="11"/>
              </w:numPr>
              <w:rPr>
                <w:vanish/>
              </w:rPr>
            </w:pPr>
          </w:p>
          <w:p w:rsidR="00C613E6" w:rsidRPr="0098788F" w:rsidRDefault="00C613E6" w:rsidP="001360AE">
            <w:pPr>
              <w:pStyle w:val="PargrafodaLista"/>
              <w:numPr>
                <w:ilvl w:val="1"/>
                <w:numId w:val="11"/>
              </w:numPr>
              <w:ind w:left="1219" w:hanging="510"/>
            </w:pPr>
            <w:r w:rsidRPr="0098788F">
              <w:t>O software deve notificar o usuário diaria</w:t>
            </w:r>
            <w:r>
              <w:t xml:space="preserve">mente, solicitando a atualização </w:t>
            </w:r>
            <w:r w:rsidRPr="0098788F">
              <w:t xml:space="preserve">das possíveis </w:t>
            </w:r>
            <w:r>
              <w:t>informações relacionadas ao dia, tais como: Lançamento de novas receitas ou despesas.</w:t>
            </w:r>
          </w:p>
          <w:p w:rsidR="00C613E6" w:rsidRPr="0098788F" w:rsidRDefault="00C613E6" w:rsidP="001360AE">
            <w:pPr>
              <w:pStyle w:val="PargrafodaLista"/>
              <w:numPr>
                <w:ilvl w:val="1"/>
                <w:numId w:val="11"/>
              </w:numPr>
              <w:ind w:left="1219" w:hanging="510"/>
            </w:pPr>
            <w:r w:rsidRPr="0098788F">
              <w:t>O sistema deve possibilitar ao usuári</w:t>
            </w:r>
            <w:r>
              <w:t>o optar pelo recebimento ou não</w:t>
            </w:r>
            <w:r w:rsidRPr="0098788F">
              <w:t xml:space="preserve"> de notificações do </w:t>
            </w:r>
            <w:r>
              <w:rPr>
                <w:i/>
                <w:iCs/>
              </w:rPr>
              <w:t>software</w:t>
            </w:r>
            <w:r w:rsidRPr="0098788F">
              <w:t xml:space="preserve">. Caso escolha </w:t>
            </w:r>
            <w:r>
              <w:t xml:space="preserve">receber as notificações o </w:t>
            </w:r>
            <w:r>
              <w:lastRenderedPageBreak/>
              <w:t>mesmo deve informar o horário</w:t>
            </w:r>
            <w:r w:rsidRPr="0098788F">
              <w:t xml:space="preserve"> para o recebimento dessas notificações. </w:t>
            </w:r>
          </w:p>
          <w:p w:rsidR="00C613E6" w:rsidRPr="0098788F" w:rsidRDefault="00C613E6" w:rsidP="001360AE">
            <w:pPr>
              <w:pStyle w:val="PargrafodaLista"/>
              <w:numPr>
                <w:ilvl w:val="1"/>
                <w:numId w:val="11"/>
              </w:numPr>
              <w:ind w:left="1219" w:hanging="510"/>
            </w:pPr>
            <w:r w:rsidRPr="0098788F">
              <w:t>O sistema deve possibilitar ao usuári</w:t>
            </w:r>
            <w:r>
              <w:t>o optar pelo recebimento ou não</w:t>
            </w:r>
            <w:r w:rsidRPr="0098788F">
              <w:t xml:space="preserve"> de notificações do </w:t>
            </w:r>
            <w:r>
              <w:rPr>
                <w:i/>
                <w:iCs/>
              </w:rPr>
              <w:t>software</w:t>
            </w:r>
            <w:r w:rsidRPr="0098788F">
              <w:t xml:space="preserve"> para valores</w:t>
            </w:r>
            <w:proofErr w:type="gramStart"/>
            <w:r w:rsidRPr="0098788F">
              <w:t xml:space="preserve"> </w:t>
            </w:r>
            <w:r>
              <w:t xml:space="preserve"> </w:t>
            </w:r>
            <w:proofErr w:type="gramEnd"/>
            <w:r>
              <w:t>que deverão ser recebidos ou pagos</w:t>
            </w:r>
            <w:r w:rsidRPr="0098788F">
              <w:t xml:space="preserve"> </w:t>
            </w:r>
            <w:r w:rsidRPr="00DE0A8C">
              <w:rPr>
                <w:i/>
                <w:iCs/>
              </w:rPr>
              <w:t>([RF-2] Criar um novo lançamento (Receita ou Despesa))</w:t>
            </w:r>
            <w:r w:rsidRPr="0098788F">
              <w:t>. Caso escolha a primeira, o usuário deve informar o período de antecedência (um dia, dois dias ou uma semana) para o recebimento dessas notificações, assim como a hora mais apropriada.</w:t>
            </w:r>
          </w:p>
        </w:tc>
      </w:tr>
    </w:tbl>
    <w:p w:rsidR="00C613E6" w:rsidRPr="00D40B0A" w:rsidRDefault="00C613E6" w:rsidP="00C82E86">
      <w:pPr>
        <w:rPr>
          <w:i/>
          <w:iCs/>
        </w:rPr>
      </w:pPr>
    </w:p>
    <w:p w:rsidR="00C613E6" w:rsidRPr="00EF50BF" w:rsidRDefault="00C613E6" w:rsidP="00C82E86"/>
    <w:p w:rsidR="00C613E6" w:rsidRPr="00EF50BF" w:rsidRDefault="00C613E6" w:rsidP="00C82E86">
      <w:pPr>
        <w:pStyle w:val="Ttulo2"/>
      </w:pPr>
      <w:bookmarkStart w:id="41" w:name="_Toc467743485"/>
      <w:r w:rsidRPr="00EF50BF">
        <w:t xml:space="preserve">Requisitos </w:t>
      </w:r>
      <w:bookmarkEnd w:id="41"/>
      <w:r w:rsidRPr="00EF50BF">
        <w:t>Não funcionais</w:t>
      </w:r>
    </w:p>
    <w:p w:rsidR="00C613E6" w:rsidRPr="00EF50BF" w:rsidRDefault="00C613E6" w:rsidP="00C82E86"/>
    <w:p w:rsidR="00C613E6" w:rsidRPr="00EF50BF" w:rsidRDefault="00C613E6" w:rsidP="00C82E86">
      <w:pPr>
        <w:ind w:firstLine="708"/>
      </w:pPr>
      <w:r w:rsidRPr="00EF50BF">
        <w:t xml:space="preserve">“O tipo principal de requisitos não funcionais é formado pelos Requisitos de qualidade, correspondentes a aspectos de qualidade descritos pela norma ISO-9126”. </w:t>
      </w:r>
      <w:r w:rsidRPr="00EF50BF">
        <w:rPr>
          <w:noProof/>
        </w:rPr>
        <w:t>(PAULA FILHO, 2003, p. 190)</w:t>
      </w:r>
      <w:proofErr w:type="gramStart"/>
      <w:r w:rsidRPr="00EF50BF">
        <w:t xml:space="preserve">  </w:t>
      </w:r>
      <w:proofErr w:type="gramEnd"/>
      <w:r w:rsidRPr="00EF50BF">
        <w:t xml:space="preserve">Tal norma categoriza os atributos nas seguintes características: funcionalidade, confiabilidade, usabilidade, eficiência, </w:t>
      </w:r>
      <w:proofErr w:type="spellStart"/>
      <w:r w:rsidRPr="00EF50BF">
        <w:t>manutenibilidade</w:t>
      </w:r>
      <w:proofErr w:type="spellEnd"/>
      <w:r w:rsidRPr="00EF50BF">
        <w:t xml:space="preserve"> e portabilidade. </w:t>
      </w:r>
      <w:r w:rsidRPr="00EF50BF">
        <w:rPr>
          <w:noProof/>
        </w:rPr>
        <w:t>(NBR ISO/IEC 9126-1, 2003)</w:t>
      </w:r>
    </w:p>
    <w:p w:rsidR="00C613E6" w:rsidRPr="00EF50BF" w:rsidRDefault="00C613E6" w:rsidP="00C82E86">
      <w:pPr>
        <w:ind w:firstLine="708"/>
      </w:pPr>
    </w:p>
    <w:p w:rsidR="00C613E6" w:rsidRPr="00EF50BF" w:rsidRDefault="00C613E6" w:rsidP="00C82E86">
      <w:pPr>
        <w:ind w:firstLine="708"/>
      </w:pPr>
      <w:r w:rsidRPr="00EF50BF">
        <w:t xml:space="preserve">Para auxiliar a identificação dos requisitos não funcionais do sistema, a referência é feita da seguinte forma: </w:t>
      </w:r>
    </w:p>
    <w:p w:rsidR="00C613E6" w:rsidRPr="00EF50BF" w:rsidRDefault="006C7CD6" w:rsidP="00CB53BB">
      <w:pPr>
        <w:jc w:val="center"/>
      </w:pPr>
      <w:r w:rsidRPr="0098788F">
        <w:fldChar w:fldCharType="begin"/>
      </w:r>
      <w:r w:rsidR="00C613E6" w:rsidRPr="0098788F">
        <w:instrText xml:space="preserve"> QUOTE </w:instrText>
      </w:r>
      <w:r w:rsidR="00314218">
        <w:rPr>
          <w:noProof/>
          <w:lang w:eastAsia="pt-BR"/>
        </w:rPr>
        <w:drawing>
          <wp:inline distT="0" distB="0" distL="0" distR="0">
            <wp:extent cx="4819650" cy="180975"/>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819650" cy="180975"/>
                    </a:xfrm>
                    <a:prstGeom prst="rect">
                      <a:avLst/>
                    </a:prstGeom>
                    <a:noFill/>
                    <a:ln w="9525">
                      <a:noFill/>
                      <a:miter lim="800000"/>
                      <a:headEnd/>
                      <a:tailEnd/>
                    </a:ln>
                  </pic:spPr>
                </pic:pic>
              </a:graphicData>
            </a:graphic>
          </wp:inline>
        </w:drawing>
      </w:r>
      <w:r w:rsidR="00C613E6" w:rsidRPr="0098788F">
        <w:instrText xml:space="preserve"> </w:instrText>
      </w:r>
      <w:r w:rsidRPr="0098788F">
        <w:fldChar w:fldCharType="separate"/>
      </w:r>
      <w:r w:rsidR="00314218">
        <w:rPr>
          <w:noProof/>
          <w:lang w:eastAsia="pt-BR"/>
        </w:rPr>
        <w:drawing>
          <wp:inline distT="0" distB="0" distL="0" distR="0">
            <wp:extent cx="4819650" cy="18097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819650" cy="180975"/>
                    </a:xfrm>
                    <a:prstGeom prst="rect">
                      <a:avLst/>
                    </a:prstGeom>
                    <a:noFill/>
                    <a:ln w="9525">
                      <a:noFill/>
                      <a:miter lim="800000"/>
                      <a:headEnd/>
                      <a:tailEnd/>
                    </a:ln>
                  </pic:spPr>
                </pic:pic>
              </a:graphicData>
            </a:graphic>
          </wp:inline>
        </w:drawing>
      </w:r>
      <w:r w:rsidRPr="0098788F">
        <w:fldChar w:fldCharType="end"/>
      </w:r>
      <w:r w:rsidR="00C613E6" w:rsidRPr="00EF50BF">
        <w:rPr>
          <w:i/>
          <w:iCs/>
        </w:rPr>
        <w:t>.</w:t>
      </w:r>
    </w:p>
    <w:p w:rsidR="00C613E6" w:rsidRPr="00EF50BF" w:rsidRDefault="00C613E6" w:rsidP="00C82E86"/>
    <w:p w:rsidR="00C613E6" w:rsidRPr="00EF50BF" w:rsidRDefault="00C613E6" w:rsidP="001360AE">
      <w:pPr>
        <w:pStyle w:val="PargrafodaLista"/>
        <w:numPr>
          <w:ilvl w:val="0"/>
          <w:numId w:val="5"/>
        </w:numPr>
      </w:pPr>
      <w:r w:rsidRPr="00EF50BF">
        <w:t>Funcionalidade:</w:t>
      </w:r>
    </w:p>
    <w:p w:rsidR="00C613E6" w:rsidRPr="00EF50BF" w:rsidRDefault="00C613E6" w:rsidP="00C82E86"/>
    <w:p w:rsidR="00C613E6" w:rsidRPr="00EF50BF" w:rsidRDefault="00C613E6" w:rsidP="00C82E86">
      <w:pPr>
        <w:ind w:firstLine="360"/>
      </w:pPr>
      <w:r w:rsidRPr="00EF50BF">
        <w:tab/>
        <w:t xml:space="preserve">A funcionalidade está relacionada à capacidade do </w:t>
      </w:r>
      <w:r w:rsidRPr="00EF50BF">
        <w:rPr>
          <w:i/>
          <w:iCs/>
        </w:rPr>
        <w:t xml:space="preserve">software </w:t>
      </w:r>
      <w:r w:rsidRPr="00EF50BF">
        <w:t xml:space="preserve">de realizar funções que atendam a determinadas necessidades quando em uso </w:t>
      </w:r>
      <w:proofErr w:type="gramStart"/>
      <w:r w:rsidRPr="00EF50BF">
        <w:t>sob determinadas</w:t>
      </w:r>
      <w:proofErr w:type="gramEnd"/>
      <w:r w:rsidRPr="00EF50BF">
        <w:t xml:space="preserve"> condições.  </w:t>
      </w:r>
      <w:r w:rsidRPr="00EF50BF">
        <w:rPr>
          <w:noProof/>
        </w:rPr>
        <w:t>(NBR ISO/IEC 9126-1, 2003)</w:t>
      </w:r>
    </w:p>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1</w:t>
              </w:r>
            </w:fldSimple>
            <w:r w:rsidRPr="0098788F">
              <w:t xml:space="preserve">] - </w:t>
            </w:r>
          </w:p>
        </w:tc>
        <w:tc>
          <w:tcPr>
            <w:tcW w:w="4377" w:type="pct"/>
          </w:tcPr>
          <w:p w:rsidR="00C613E6" w:rsidRPr="0098788F" w:rsidRDefault="00C613E6" w:rsidP="00C82E86">
            <w:r w:rsidRPr="0098788F">
              <w:t>O sistema deve evitar o acesso não autorizado, acidental ou deliberado aos dados do usuário e ao sistema.</w:t>
            </w:r>
          </w:p>
        </w:tc>
      </w:tr>
    </w:tbl>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2</w:t>
              </w:r>
            </w:fldSimple>
            <w:r w:rsidRPr="0098788F">
              <w:t xml:space="preserve">] - </w:t>
            </w:r>
          </w:p>
        </w:tc>
        <w:tc>
          <w:tcPr>
            <w:tcW w:w="4377" w:type="pct"/>
          </w:tcPr>
          <w:p w:rsidR="00C613E6" w:rsidRPr="0098788F" w:rsidRDefault="00C613E6" w:rsidP="00C82E86">
            <w:r w:rsidRPr="0098788F">
              <w:t xml:space="preserve">O sistema deve fornecer com um grau de precisão de no mínimo 99% de acerto em relação: Cálculos de receitas/despesas parciais e totais, </w:t>
            </w:r>
            <w:r w:rsidRPr="0098788F">
              <w:lastRenderedPageBreak/>
              <w:t>recuperação de senha, arquivamento correto de informações.</w:t>
            </w:r>
          </w:p>
        </w:tc>
      </w:tr>
    </w:tbl>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 xml:space="preserve">[RNF3] - </w:t>
            </w:r>
          </w:p>
        </w:tc>
        <w:tc>
          <w:tcPr>
            <w:tcW w:w="4377" w:type="pct"/>
          </w:tcPr>
          <w:p w:rsidR="00C613E6" w:rsidRPr="0098788F" w:rsidRDefault="00C613E6" w:rsidP="00C82E86">
            <w:r w:rsidRPr="0098788F">
              <w:t>Caso seja incluída uma categoria dentro do tipo receita/despesa ([RF</w:t>
            </w:r>
            <w:fldSimple w:instr=" SEQ RF \* MERGEFORMAT ">
              <w:r w:rsidRPr="0098788F">
                <w:rPr>
                  <w:noProof/>
                </w:rPr>
                <w:t>2</w:t>
              </w:r>
            </w:fldSimple>
            <w:r w:rsidRPr="0098788F">
              <w:t>]) ou forma de pagamento ([RF3</w:t>
            </w:r>
            <w:r w:rsidR="006C7CD6" w:rsidRPr="0098788F">
              <w:fldChar w:fldCharType="begin"/>
            </w:r>
            <w:r w:rsidRPr="0098788F">
              <w:instrText xml:space="preserve"> SEQ RF \* MERGEFORMAT </w:instrText>
            </w:r>
            <w:r w:rsidR="006C7CD6" w:rsidRPr="0098788F">
              <w:fldChar w:fldCharType="end"/>
            </w:r>
            <w:r w:rsidRPr="0098788F">
              <w:t>])</w:t>
            </w:r>
            <w:r w:rsidRPr="0098788F">
              <w:rPr>
                <w:i/>
                <w:iCs/>
              </w:rPr>
              <w:t xml:space="preserve"> </w:t>
            </w:r>
            <w:r w:rsidRPr="0098788F">
              <w:t>com o mesmo nome, o sistema deve exibir uma mensagem alertando o usuário de sua existência e dar a opção de renomear, caso não seja renomeado o sistema automaticamente deve acrescentar um numero conforme ordem de criação.</w:t>
            </w:r>
          </w:p>
          <w:p w:rsidR="00C613E6" w:rsidRPr="0098788F" w:rsidRDefault="00C613E6" w:rsidP="00C82E86"/>
        </w:tc>
      </w:tr>
      <w:tr w:rsidR="00C613E6" w:rsidRPr="0098788F">
        <w:trPr>
          <w:trHeight w:val="375"/>
        </w:trPr>
        <w:tc>
          <w:tcPr>
            <w:tcW w:w="623" w:type="pct"/>
          </w:tcPr>
          <w:p w:rsidR="00C613E6" w:rsidRPr="0098788F" w:rsidRDefault="00C613E6" w:rsidP="00C82E86"/>
        </w:tc>
        <w:tc>
          <w:tcPr>
            <w:tcW w:w="4377" w:type="pct"/>
          </w:tcPr>
          <w:p w:rsidR="00C613E6" w:rsidRPr="0098788F" w:rsidRDefault="00C613E6" w:rsidP="00C82E86"/>
        </w:tc>
      </w:tr>
    </w:tbl>
    <w:p w:rsidR="00C613E6" w:rsidRPr="00F9427C" w:rsidRDefault="00C613E6" w:rsidP="00C82E86">
      <w:pPr>
        <w:tabs>
          <w:tab w:val="left" w:pos="1305"/>
        </w:tabs>
      </w:pPr>
      <w:r>
        <w:t xml:space="preserve"> </w:t>
      </w:r>
    </w:p>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 xml:space="preserve">[RNF4] - </w:t>
            </w:r>
          </w:p>
        </w:tc>
        <w:tc>
          <w:tcPr>
            <w:tcW w:w="4377" w:type="pct"/>
          </w:tcPr>
          <w:p w:rsidR="00C613E6" w:rsidRPr="0098788F" w:rsidRDefault="00C613E6" w:rsidP="00C82E86">
            <w:r w:rsidRPr="0098788F">
              <w:t xml:space="preserve">Caso usuário deseje excluir todas as informações deve ter este direito, sendo necessário: Nome de usuário*, senha*, confirmação da senha* e confirmar retorno às configurações iniciais do </w:t>
            </w:r>
            <w:proofErr w:type="spellStart"/>
            <w:r w:rsidRPr="0098788F">
              <w:t>app</w:t>
            </w:r>
            <w:proofErr w:type="spellEnd"/>
            <w:r w:rsidRPr="0098788F">
              <w:t>.</w:t>
            </w:r>
          </w:p>
        </w:tc>
      </w:tr>
    </w:tbl>
    <w:p w:rsidR="00C613E6" w:rsidRPr="00F9427C" w:rsidRDefault="00C613E6" w:rsidP="00C82E86">
      <w:pPr>
        <w:tabs>
          <w:tab w:val="left" w:pos="1305"/>
        </w:tabs>
      </w:pPr>
    </w:p>
    <w:p w:rsidR="00C613E6" w:rsidRPr="00EF50BF" w:rsidRDefault="00C613E6" w:rsidP="001360AE">
      <w:pPr>
        <w:pStyle w:val="PargrafodaLista"/>
        <w:numPr>
          <w:ilvl w:val="0"/>
          <w:numId w:val="5"/>
        </w:numPr>
      </w:pPr>
      <w:r w:rsidRPr="00EF50BF">
        <w:t>Confiabilidade</w:t>
      </w:r>
    </w:p>
    <w:p w:rsidR="00C613E6" w:rsidRPr="00EF50BF" w:rsidRDefault="00C613E6" w:rsidP="00C82E86">
      <w:r w:rsidRPr="00EF50BF">
        <w:tab/>
      </w:r>
    </w:p>
    <w:p w:rsidR="00C613E6" w:rsidRPr="00EF50BF" w:rsidRDefault="00C613E6" w:rsidP="00C82E86">
      <w:r w:rsidRPr="00EF50BF">
        <w:tab/>
        <w:t xml:space="preserve">A confiabilidade é a capacidade sistema de manter um determinado nível de desempenho, quando utilizado em condições específicas. </w:t>
      </w:r>
      <w:r w:rsidRPr="00EF50BF">
        <w:rPr>
          <w:noProof/>
        </w:rPr>
        <w:t>(NBR ISO/IEC 9126-1, 2003)</w:t>
      </w:r>
    </w:p>
    <w:p w:rsidR="00C613E6" w:rsidRPr="00EF50BF" w:rsidRDefault="00C613E6" w:rsidP="00C82E86">
      <w:r w:rsidRPr="00EF50BF">
        <w:tab/>
      </w:r>
      <w:r w:rsidRPr="00EF50BF">
        <w:tab/>
      </w:r>
    </w:p>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5</w:t>
              </w:r>
            </w:fldSimple>
            <w:r w:rsidRPr="0098788F">
              <w:t xml:space="preserve">] - </w:t>
            </w:r>
          </w:p>
        </w:tc>
        <w:tc>
          <w:tcPr>
            <w:tcW w:w="4377" w:type="pct"/>
          </w:tcPr>
          <w:p w:rsidR="00C613E6" w:rsidRPr="0098788F" w:rsidRDefault="00C613E6" w:rsidP="00C82E86">
            <w:r w:rsidRPr="0098788F">
              <w:t xml:space="preserve">O sistema deve fornecer facilidades para a realização de </w:t>
            </w:r>
            <w:r w:rsidRPr="0098788F">
              <w:rPr>
                <w:i/>
                <w:iCs/>
              </w:rPr>
              <w:t>backup</w:t>
            </w:r>
            <w:r w:rsidRPr="0098788F">
              <w:t xml:space="preserve"> dos arquivos do sistema. Isso pode ser feito tanto manualmente pelo usuário, como semanalmente de modo automático.</w:t>
            </w:r>
          </w:p>
        </w:tc>
      </w:tr>
    </w:tbl>
    <w:p w:rsidR="00C613E6" w:rsidRPr="00EF50BF" w:rsidRDefault="00C613E6" w:rsidP="00C82E86">
      <w:pPr>
        <w:pStyle w:val="PargrafodaLista"/>
        <w:ind w:left="360"/>
      </w:pPr>
    </w:p>
    <w:p w:rsidR="00C613E6" w:rsidRPr="00EF50BF" w:rsidRDefault="00C613E6" w:rsidP="001360AE">
      <w:pPr>
        <w:pStyle w:val="PargrafodaLista"/>
        <w:numPr>
          <w:ilvl w:val="0"/>
          <w:numId w:val="5"/>
        </w:numPr>
      </w:pPr>
      <w:r w:rsidRPr="00EF50BF">
        <w:t>Usabilidade</w:t>
      </w:r>
    </w:p>
    <w:p w:rsidR="00C613E6" w:rsidRPr="00EF50BF" w:rsidRDefault="00C613E6" w:rsidP="00C82E86">
      <w:r w:rsidRPr="00EF50BF">
        <w:tab/>
      </w:r>
    </w:p>
    <w:p w:rsidR="00C613E6" w:rsidRPr="00EF50BF" w:rsidRDefault="00C613E6" w:rsidP="00C82E86">
      <w:r w:rsidRPr="00EF50BF">
        <w:tab/>
        <w:t xml:space="preserve">A usabilidade pode ser definida como “Capacidade do produto de software de ser compreendido, aprendido, operado e atraente ao usuário, quando usado </w:t>
      </w:r>
      <w:proofErr w:type="gramStart"/>
      <w:r w:rsidRPr="00EF50BF">
        <w:t>sob condições</w:t>
      </w:r>
      <w:proofErr w:type="gramEnd"/>
      <w:r w:rsidRPr="00EF50BF">
        <w:t xml:space="preserve"> especificadas.” </w:t>
      </w:r>
      <w:r w:rsidRPr="00EF50BF">
        <w:rPr>
          <w:noProof/>
        </w:rPr>
        <w:t>(NBR ISO/IEC 9126-1, 2003, p. 9)</w:t>
      </w:r>
    </w:p>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6</w:t>
              </w:r>
            </w:fldSimple>
            <w:r w:rsidRPr="0098788F">
              <w:t xml:space="preserve">] - </w:t>
            </w:r>
          </w:p>
        </w:tc>
        <w:tc>
          <w:tcPr>
            <w:tcW w:w="4377" w:type="pct"/>
          </w:tcPr>
          <w:p w:rsidR="00C613E6" w:rsidRPr="0098788F" w:rsidRDefault="00C613E6" w:rsidP="00C82E86">
            <w:r w:rsidRPr="0098788F">
              <w:t xml:space="preserve">O sistema deve disponibilizar ao usuário a aprendizagem de suas funcionalidades através de um tutorial na primeira inserção de categoria </w:t>
            </w:r>
            <w:r w:rsidRPr="0098788F">
              <w:lastRenderedPageBreak/>
              <w:t>do tipo receita/despesa, cálculos gerais e outros recursos.</w:t>
            </w:r>
          </w:p>
        </w:tc>
      </w:tr>
    </w:tbl>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7</w:t>
              </w:r>
            </w:fldSimple>
            <w:r w:rsidRPr="0098788F">
              <w:t xml:space="preserve">] - </w:t>
            </w:r>
          </w:p>
        </w:tc>
        <w:tc>
          <w:tcPr>
            <w:tcW w:w="4377" w:type="pct"/>
          </w:tcPr>
          <w:p w:rsidR="00C613E6" w:rsidRPr="0098788F" w:rsidRDefault="00C613E6" w:rsidP="00C82E86">
            <w:r w:rsidRPr="0098788F">
              <w:t>O sistema deve disponibilizar um campo de ajuda, que contém informações a respeito do uso das funcionalidades do sistema.</w:t>
            </w:r>
          </w:p>
        </w:tc>
      </w:tr>
    </w:tbl>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8</w:t>
              </w:r>
            </w:fldSimple>
            <w:r w:rsidRPr="0098788F">
              <w:t xml:space="preserve">] - </w:t>
            </w:r>
          </w:p>
        </w:tc>
        <w:tc>
          <w:tcPr>
            <w:tcW w:w="4377" w:type="pct"/>
          </w:tcPr>
          <w:p w:rsidR="00C613E6" w:rsidRPr="0098788F" w:rsidRDefault="00C613E6" w:rsidP="00C82E86">
            <w:r w:rsidRPr="0098788F">
              <w:t>O sistema deve possibilitar a customização pelo próprio usuário das funções às quais tem acesso autorizado: Cor dos caracteres a serem digitados, plano de fundo do ap.</w:t>
            </w:r>
          </w:p>
        </w:tc>
      </w:tr>
    </w:tbl>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9</w:t>
              </w:r>
            </w:fldSimple>
            <w:r w:rsidRPr="0098788F">
              <w:t xml:space="preserve">] - </w:t>
            </w:r>
          </w:p>
        </w:tc>
        <w:tc>
          <w:tcPr>
            <w:tcW w:w="4377" w:type="pct"/>
          </w:tcPr>
          <w:p w:rsidR="00C613E6" w:rsidRPr="0098788F" w:rsidRDefault="00C613E6" w:rsidP="00C82E86">
            <w:r w:rsidRPr="0098788F">
              <w:t>O sistema deve após o cadastro exibir sempre que aberto uma mensagem predefinida de boas vindas, conforme horário.</w:t>
            </w:r>
          </w:p>
        </w:tc>
      </w:tr>
    </w:tbl>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10</w:t>
              </w:r>
            </w:fldSimple>
            <w:r w:rsidRPr="0098788F">
              <w:t xml:space="preserve">]- </w:t>
            </w:r>
          </w:p>
        </w:tc>
        <w:tc>
          <w:tcPr>
            <w:tcW w:w="4377" w:type="pct"/>
          </w:tcPr>
          <w:p w:rsidR="00C613E6" w:rsidRPr="0098788F" w:rsidRDefault="00C613E6" w:rsidP="00C82E86">
            <w:r w:rsidRPr="0098788F">
              <w:t xml:space="preserve">O produto de </w:t>
            </w:r>
            <w:r w:rsidRPr="0098788F">
              <w:rPr>
                <w:i/>
                <w:iCs/>
              </w:rPr>
              <w:t>software</w:t>
            </w:r>
            <w:r w:rsidRPr="0098788F">
              <w:t xml:space="preserve"> deve ser atraente ao usuário, por exemplo, com o uso de cores e o projeto gráfico.</w:t>
            </w:r>
          </w:p>
        </w:tc>
      </w:tr>
    </w:tbl>
    <w:p w:rsidR="00C613E6" w:rsidRPr="00EF50BF" w:rsidRDefault="00C613E6" w:rsidP="00C82E86"/>
    <w:p w:rsidR="00C613E6" w:rsidRPr="00EF50BF" w:rsidRDefault="00C613E6" w:rsidP="001360AE">
      <w:pPr>
        <w:pStyle w:val="PargrafodaLista"/>
        <w:numPr>
          <w:ilvl w:val="0"/>
          <w:numId w:val="5"/>
        </w:numPr>
      </w:pPr>
      <w:proofErr w:type="spellStart"/>
      <w:r>
        <w:t>Manutenibilidade</w:t>
      </w:r>
      <w:proofErr w:type="spellEnd"/>
    </w:p>
    <w:p w:rsidR="00C613E6" w:rsidRPr="00EF50BF" w:rsidRDefault="00C613E6" w:rsidP="00C82E86"/>
    <w:p w:rsidR="00C613E6" w:rsidRPr="00EF50BF" w:rsidRDefault="00C613E6" w:rsidP="00C82E86">
      <w:r w:rsidRPr="00EF50BF">
        <w:tab/>
        <w:t xml:space="preserve">A </w:t>
      </w:r>
      <w:proofErr w:type="spellStart"/>
      <w:r w:rsidRPr="00EF50BF">
        <w:t>manutenibilidade</w:t>
      </w:r>
      <w:proofErr w:type="spellEnd"/>
      <w:r w:rsidRPr="00EF50BF">
        <w:t xml:space="preserve"> diz respeito à possibilidade de realizar modificações no produto de </w:t>
      </w:r>
      <w:r w:rsidRPr="00EF50BF">
        <w:rPr>
          <w:i/>
          <w:iCs/>
        </w:rPr>
        <w:t>software</w:t>
      </w:r>
      <w:r w:rsidRPr="00EF50BF">
        <w:t xml:space="preserve">, como correções, melhorias ou adaptações do </w:t>
      </w:r>
      <w:r w:rsidRPr="00EF50BF">
        <w:rPr>
          <w:i/>
          <w:iCs/>
        </w:rPr>
        <w:t>software</w:t>
      </w:r>
      <w:r w:rsidRPr="00EF50BF">
        <w:t xml:space="preserve">. </w:t>
      </w:r>
      <w:r w:rsidRPr="00EF50BF">
        <w:rPr>
          <w:noProof/>
        </w:rPr>
        <w:t>(NBR ISO/IEC 9126-1, 2003)</w:t>
      </w:r>
    </w:p>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11</w:t>
              </w:r>
            </w:fldSimple>
            <w:r w:rsidRPr="0098788F">
              <w:t>]-</w:t>
            </w:r>
          </w:p>
        </w:tc>
        <w:tc>
          <w:tcPr>
            <w:tcW w:w="4377" w:type="pct"/>
          </w:tcPr>
          <w:p w:rsidR="00C613E6" w:rsidRPr="0098788F" w:rsidRDefault="00C613E6" w:rsidP="00C82E86">
            <w:r w:rsidRPr="0098788F">
              <w:t xml:space="preserve">O sistema deve evitar efeitos inesperados em decorrência de modificações no </w:t>
            </w:r>
            <w:r w:rsidRPr="0098788F">
              <w:rPr>
                <w:i/>
                <w:iCs/>
              </w:rPr>
              <w:t>software</w:t>
            </w:r>
            <w:r w:rsidRPr="0098788F">
              <w:t>.</w:t>
            </w:r>
          </w:p>
        </w:tc>
      </w:tr>
    </w:tbl>
    <w:p w:rsidR="00C613E6" w:rsidRPr="00EF50BF" w:rsidRDefault="00C613E6" w:rsidP="00CB53BB">
      <w:pPr>
        <w:autoSpaceDE w:val="0"/>
        <w:autoSpaceDN w:val="0"/>
        <w:adjustRightInd w:val="0"/>
        <w:jc w:val="left"/>
        <w:rPr>
          <w:sz w:val="18"/>
          <w:szCs w:val="18"/>
        </w:rPr>
      </w:pPr>
    </w:p>
    <w:tbl>
      <w:tblPr>
        <w:tblW w:w="5000" w:type="pct"/>
        <w:tblInd w:w="2" w:type="dxa"/>
        <w:tblLook w:val="00A0"/>
      </w:tblPr>
      <w:tblGrid>
        <w:gridCol w:w="1248"/>
        <w:gridCol w:w="8039"/>
      </w:tblGrid>
      <w:tr w:rsidR="00C613E6" w:rsidRPr="0098788F">
        <w:trPr>
          <w:trHeight w:val="375"/>
        </w:trPr>
        <w:tc>
          <w:tcPr>
            <w:tcW w:w="672" w:type="pct"/>
          </w:tcPr>
          <w:p w:rsidR="00C613E6" w:rsidRPr="0098788F" w:rsidRDefault="00C613E6" w:rsidP="00C82E86">
            <w:r w:rsidRPr="0098788F">
              <w:t>[RNF</w:t>
            </w:r>
            <w:fldSimple w:instr=" SEQ RNF \* MERGEFORMAT ">
              <w:r w:rsidRPr="0098788F">
                <w:rPr>
                  <w:noProof/>
                </w:rPr>
                <w:t>12</w:t>
              </w:r>
            </w:fldSimple>
            <w:r w:rsidRPr="0098788F">
              <w:t xml:space="preserve">]- </w:t>
            </w:r>
          </w:p>
        </w:tc>
        <w:tc>
          <w:tcPr>
            <w:tcW w:w="4328" w:type="pct"/>
          </w:tcPr>
          <w:p w:rsidR="00C613E6" w:rsidRPr="0098788F" w:rsidRDefault="00C613E6" w:rsidP="00C82E86">
            <w:r w:rsidRPr="0098788F">
              <w:t xml:space="preserve">O sistema deve permitir que modificações, adaptações dos problemas sejam </w:t>
            </w:r>
            <w:proofErr w:type="gramStart"/>
            <w:r w:rsidRPr="0098788F">
              <w:t>implementadas</w:t>
            </w:r>
            <w:proofErr w:type="gramEnd"/>
            <w:r w:rsidRPr="0098788F">
              <w:t>.</w:t>
            </w:r>
          </w:p>
        </w:tc>
      </w:tr>
    </w:tbl>
    <w:p w:rsidR="00C613E6" w:rsidRPr="00EF50BF" w:rsidRDefault="00C613E6" w:rsidP="00C82E86"/>
    <w:tbl>
      <w:tblPr>
        <w:tblW w:w="5000" w:type="pct"/>
        <w:tblInd w:w="2" w:type="dxa"/>
        <w:tblLook w:val="00A0"/>
      </w:tblPr>
      <w:tblGrid>
        <w:gridCol w:w="1218"/>
        <w:gridCol w:w="8069"/>
      </w:tblGrid>
      <w:tr w:rsidR="00C613E6" w:rsidRPr="0098788F">
        <w:trPr>
          <w:trHeight w:val="375"/>
        </w:trPr>
        <w:tc>
          <w:tcPr>
            <w:tcW w:w="656" w:type="pct"/>
          </w:tcPr>
          <w:p w:rsidR="00C613E6" w:rsidRPr="0098788F" w:rsidRDefault="00C613E6" w:rsidP="00C82E86">
            <w:r w:rsidRPr="0098788F">
              <w:t>[RNF</w:t>
            </w:r>
            <w:fldSimple w:instr=" SEQ RNF \* MERGEFORMAT ">
              <w:r w:rsidRPr="0098788F">
                <w:rPr>
                  <w:noProof/>
                </w:rPr>
                <w:t>13</w:t>
              </w:r>
            </w:fldSimple>
            <w:r w:rsidRPr="0098788F">
              <w:t xml:space="preserve">]- </w:t>
            </w:r>
          </w:p>
        </w:tc>
        <w:tc>
          <w:tcPr>
            <w:tcW w:w="4344" w:type="pct"/>
          </w:tcPr>
          <w:p w:rsidR="00C613E6" w:rsidRPr="0098788F" w:rsidRDefault="00C613E6" w:rsidP="00C82E86">
            <w:r w:rsidRPr="0098788F">
              <w:t>Caso o usuário</w:t>
            </w:r>
            <w:proofErr w:type="gramStart"/>
            <w:r w:rsidRPr="0098788F">
              <w:t xml:space="preserve">  </w:t>
            </w:r>
            <w:proofErr w:type="gramEnd"/>
            <w:r w:rsidRPr="0098788F">
              <w:t>altere alguma coisa que lhe e permitido, com relação à personalização o sistema deve perguntar se o usuário tem certeza da mudança.</w:t>
            </w:r>
          </w:p>
        </w:tc>
      </w:tr>
    </w:tbl>
    <w:p w:rsidR="00C613E6" w:rsidRPr="00EF50BF" w:rsidRDefault="00C613E6" w:rsidP="00C82E86"/>
    <w:p w:rsidR="00C613E6" w:rsidRPr="00EF50BF" w:rsidRDefault="00C613E6" w:rsidP="001360AE">
      <w:pPr>
        <w:pStyle w:val="PargrafodaLista"/>
        <w:numPr>
          <w:ilvl w:val="0"/>
          <w:numId w:val="5"/>
        </w:numPr>
      </w:pPr>
      <w:r w:rsidRPr="00EF50BF">
        <w:t>Portabilidade</w:t>
      </w:r>
    </w:p>
    <w:p w:rsidR="00C613E6" w:rsidRPr="00EF50BF" w:rsidRDefault="00C613E6" w:rsidP="00C82E86">
      <w:r w:rsidRPr="00EF50BF">
        <w:tab/>
      </w:r>
    </w:p>
    <w:p w:rsidR="00C613E6" w:rsidRPr="00EF50BF" w:rsidRDefault="00C613E6" w:rsidP="00C82E86">
      <w:r w:rsidRPr="00EF50BF">
        <w:lastRenderedPageBreak/>
        <w:tab/>
        <w:t xml:space="preserve">De acordo com a </w:t>
      </w:r>
      <w:r w:rsidRPr="00EF50BF">
        <w:rPr>
          <w:noProof/>
        </w:rPr>
        <w:t>NBR ISO/IEC 9126-1 (2003), a</w:t>
      </w:r>
      <w:r w:rsidRPr="00EF50BF">
        <w:t xml:space="preserve"> portabilidade é caracterizada pela capacidade de transferência de um produto de </w:t>
      </w:r>
      <w:r w:rsidRPr="00EF50BF">
        <w:rPr>
          <w:i/>
          <w:iCs/>
        </w:rPr>
        <w:t>software</w:t>
      </w:r>
      <w:r w:rsidRPr="00EF50BF">
        <w:t xml:space="preserve"> de um ambiente (organizacional, de </w:t>
      </w:r>
      <w:r w:rsidRPr="00EF50BF">
        <w:rPr>
          <w:i/>
          <w:iCs/>
        </w:rPr>
        <w:t>hardware</w:t>
      </w:r>
      <w:r w:rsidRPr="00EF50BF">
        <w:t xml:space="preserve"> ou de </w:t>
      </w:r>
      <w:r w:rsidRPr="00EF50BF">
        <w:rPr>
          <w:i/>
          <w:iCs/>
        </w:rPr>
        <w:t>software</w:t>
      </w:r>
      <w:r w:rsidRPr="00EF50BF">
        <w:t xml:space="preserve">) para outro. </w:t>
      </w:r>
    </w:p>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14</w:t>
              </w:r>
            </w:fldSimple>
            <w:r w:rsidRPr="0098788F">
              <w:t xml:space="preserve">]- </w:t>
            </w:r>
          </w:p>
        </w:tc>
        <w:tc>
          <w:tcPr>
            <w:tcW w:w="4377" w:type="pct"/>
          </w:tcPr>
          <w:p w:rsidR="00C613E6" w:rsidRPr="0098788F" w:rsidRDefault="00C613E6" w:rsidP="00C82E86">
            <w:r w:rsidRPr="0098788F">
              <w:t xml:space="preserve">O </w:t>
            </w:r>
            <w:r>
              <w:t>sistema</w:t>
            </w:r>
            <w:r w:rsidRPr="0098788F">
              <w:t xml:space="preserve"> deve ser compatível para </w:t>
            </w:r>
            <w:r>
              <w:t>computadores que tenham</w:t>
            </w:r>
            <w:proofErr w:type="gramStart"/>
            <w:r>
              <w:t xml:space="preserve"> </w:t>
            </w:r>
            <w:r w:rsidRPr="0098788F">
              <w:rPr>
                <w:i/>
                <w:iCs/>
              </w:rPr>
              <w:t xml:space="preserve"> </w:t>
            </w:r>
            <w:proofErr w:type="gramEnd"/>
            <w:r w:rsidRPr="0098788F">
              <w:t xml:space="preserve">que tenham sistema operacional </w:t>
            </w:r>
            <w:r>
              <w:t>Windows 7 ou superior</w:t>
            </w:r>
            <w:r w:rsidRPr="0098788F">
              <w:t>.</w:t>
            </w:r>
          </w:p>
        </w:tc>
      </w:tr>
    </w:tbl>
    <w:p w:rsidR="00C613E6" w:rsidRPr="00EF50BF" w:rsidRDefault="00C613E6" w:rsidP="00C82E86"/>
    <w:tbl>
      <w:tblPr>
        <w:tblW w:w="5000" w:type="pct"/>
        <w:tblInd w:w="2" w:type="dxa"/>
        <w:tblLook w:val="00A0"/>
      </w:tblPr>
      <w:tblGrid>
        <w:gridCol w:w="1218"/>
        <w:gridCol w:w="8069"/>
      </w:tblGrid>
      <w:tr w:rsidR="00C613E6" w:rsidRPr="0098788F">
        <w:trPr>
          <w:trHeight w:val="375"/>
        </w:trPr>
        <w:tc>
          <w:tcPr>
            <w:tcW w:w="656" w:type="pct"/>
          </w:tcPr>
          <w:p w:rsidR="00C613E6" w:rsidRPr="0098788F" w:rsidRDefault="00C613E6" w:rsidP="00C82E86">
            <w:r w:rsidRPr="0098788F">
              <w:t>[RNF</w:t>
            </w:r>
            <w:fldSimple w:instr=" SEQ RNF \* MERGEFORMAT ">
              <w:r w:rsidRPr="0098788F">
                <w:rPr>
                  <w:noProof/>
                </w:rPr>
                <w:t>15</w:t>
              </w:r>
            </w:fldSimple>
            <w:r w:rsidRPr="0098788F">
              <w:t>]</w:t>
            </w:r>
            <w:proofErr w:type="gramStart"/>
            <w:r w:rsidRPr="0098788F">
              <w:t xml:space="preserve">   </w:t>
            </w:r>
          </w:p>
        </w:tc>
        <w:tc>
          <w:tcPr>
            <w:tcW w:w="4344" w:type="pct"/>
          </w:tcPr>
          <w:p w:rsidR="00C613E6" w:rsidRPr="0098788F" w:rsidRDefault="00C613E6" w:rsidP="00C82E86">
            <w:proofErr w:type="gramEnd"/>
            <w:r w:rsidRPr="0098788F">
              <w:t xml:space="preserve">O </w:t>
            </w:r>
            <w:r w:rsidRPr="00D46466">
              <w:t>sistema</w:t>
            </w:r>
            <w:r w:rsidRPr="0098788F">
              <w:t xml:space="preserve"> deve ser capaz de ser </w:t>
            </w:r>
            <w:r>
              <w:t>visualizado</w:t>
            </w:r>
            <w:r w:rsidRPr="0098788F">
              <w:t xml:space="preserve"> em dispositivos móveis com o sistema operacional </w:t>
            </w:r>
            <w:proofErr w:type="spellStart"/>
            <w:r w:rsidRPr="0098788F">
              <w:rPr>
                <w:i/>
                <w:iCs/>
              </w:rPr>
              <w:t>Android</w:t>
            </w:r>
            <w:proofErr w:type="spellEnd"/>
            <w:r w:rsidRPr="0098788F">
              <w:t>.</w:t>
            </w:r>
          </w:p>
        </w:tc>
      </w:tr>
    </w:tbl>
    <w:p w:rsidR="00C613E6" w:rsidRPr="00EF50BF" w:rsidRDefault="00C613E6" w:rsidP="00C82E86"/>
    <w:tbl>
      <w:tblPr>
        <w:tblW w:w="5000" w:type="pct"/>
        <w:tblInd w:w="2" w:type="dxa"/>
        <w:tblLook w:val="00A0"/>
      </w:tblPr>
      <w:tblGrid>
        <w:gridCol w:w="1157"/>
        <w:gridCol w:w="8130"/>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16</w:t>
              </w:r>
            </w:fldSimple>
            <w:r w:rsidRPr="0098788F">
              <w:t xml:space="preserve">] </w:t>
            </w:r>
          </w:p>
        </w:tc>
        <w:tc>
          <w:tcPr>
            <w:tcW w:w="4377" w:type="pct"/>
          </w:tcPr>
          <w:p w:rsidR="00C613E6" w:rsidRPr="0098788F" w:rsidRDefault="00C613E6" w:rsidP="00C82E86">
            <w:r w:rsidRPr="0098788F">
              <w:t xml:space="preserve">O sistema deve coexistir com outros </w:t>
            </w:r>
            <w:r w:rsidRPr="0098788F">
              <w:rPr>
                <w:i/>
                <w:iCs/>
              </w:rPr>
              <w:t>softwares</w:t>
            </w:r>
            <w:r w:rsidRPr="0098788F">
              <w:t>, em um ambiente comum em que compartilham recursos.</w:t>
            </w:r>
          </w:p>
        </w:tc>
      </w:tr>
    </w:tbl>
    <w:p w:rsidR="00C613E6" w:rsidRPr="00EF50BF" w:rsidRDefault="00C613E6" w:rsidP="00C82E86"/>
    <w:p w:rsidR="00C613E6" w:rsidRPr="00EF50BF" w:rsidRDefault="00C613E6" w:rsidP="00C82E86">
      <w:r w:rsidRPr="00EF50BF">
        <w:tab/>
        <w:t xml:space="preserve">Além dos requisitos de qualidade, </w:t>
      </w:r>
      <w:proofErr w:type="gramStart"/>
      <w:r w:rsidRPr="00EF50BF">
        <w:t>pode-se</w:t>
      </w:r>
      <w:proofErr w:type="gramEnd"/>
      <w:r w:rsidRPr="00EF50BF">
        <w:t xml:space="preserve"> citar os requisitos técnicos. Estes, de acordo com Paula Filho (2003), são restrições impostas pelo cliente ou terceiros, que restringem o espaço de solução. </w:t>
      </w:r>
    </w:p>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1</w:t>
              </w:r>
            </w:fldSimple>
            <w:proofErr w:type="gramStart"/>
            <w:r>
              <w:t>7</w:t>
            </w:r>
            <w:proofErr w:type="gramEnd"/>
            <w:r w:rsidRPr="0098788F">
              <w:t xml:space="preserve">]- </w:t>
            </w:r>
          </w:p>
        </w:tc>
        <w:tc>
          <w:tcPr>
            <w:tcW w:w="4377" w:type="pct"/>
          </w:tcPr>
          <w:p w:rsidR="00C613E6" w:rsidRPr="0098788F" w:rsidRDefault="00C613E6" w:rsidP="00C82E86">
            <w:r w:rsidRPr="0098788F">
              <w:t xml:space="preserve">O sistema deve ser </w:t>
            </w:r>
            <w:proofErr w:type="gramStart"/>
            <w:r w:rsidRPr="0098788F">
              <w:t>implementado</w:t>
            </w:r>
            <w:proofErr w:type="gramEnd"/>
            <w:r w:rsidRPr="0098788F">
              <w:t xml:space="preserve"> em </w:t>
            </w:r>
            <w:r w:rsidRPr="0098788F">
              <w:rPr>
                <w:i/>
                <w:iCs/>
              </w:rPr>
              <w:t>Java</w:t>
            </w:r>
            <w:r w:rsidRPr="0098788F">
              <w:t>.</w:t>
            </w:r>
          </w:p>
        </w:tc>
      </w:tr>
    </w:tbl>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r>
              <w:t>18</w:t>
            </w:r>
            <w:r w:rsidR="006C7CD6">
              <w:fldChar w:fldCharType="begin"/>
            </w:r>
            <w:r>
              <w:instrText xml:space="preserve"> SEQ RNF \* MERGEFORMAT </w:instrText>
            </w:r>
            <w:r w:rsidR="006C7CD6">
              <w:fldChar w:fldCharType="end"/>
            </w:r>
            <w:r w:rsidRPr="0098788F">
              <w:t xml:space="preserve">]- </w:t>
            </w:r>
          </w:p>
        </w:tc>
        <w:tc>
          <w:tcPr>
            <w:tcW w:w="4377" w:type="pct"/>
          </w:tcPr>
          <w:p w:rsidR="00C613E6" w:rsidRPr="0098788F" w:rsidRDefault="00C613E6" w:rsidP="00C82E86">
            <w:r w:rsidRPr="0098788F">
              <w:t xml:space="preserve"> O sistema deve ser desenvolvido para </w:t>
            </w:r>
            <w:r>
              <w:rPr>
                <w:i/>
                <w:iCs/>
              </w:rPr>
              <w:t>desktop</w:t>
            </w:r>
            <w:r w:rsidRPr="0098788F">
              <w:t>.</w:t>
            </w:r>
          </w:p>
        </w:tc>
      </w:tr>
    </w:tbl>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r>
              <w:t>19</w:t>
            </w:r>
            <w:r w:rsidRPr="0098788F">
              <w:t xml:space="preserve">]- </w:t>
            </w:r>
          </w:p>
        </w:tc>
        <w:tc>
          <w:tcPr>
            <w:tcW w:w="4377" w:type="pct"/>
          </w:tcPr>
          <w:p w:rsidR="00C613E6" w:rsidRPr="0098788F" w:rsidRDefault="00C613E6" w:rsidP="00C82E86">
            <w:r w:rsidRPr="0098788F">
              <w:t xml:space="preserve"> O sistema deve utilizar o banco de dados </w:t>
            </w:r>
            <w:proofErr w:type="spellStart"/>
            <w:proofErr w:type="gramStart"/>
            <w:r w:rsidRPr="0098788F">
              <w:rPr>
                <w:i/>
                <w:iCs/>
              </w:rPr>
              <w:t>SQLite</w:t>
            </w:r>
            <w:proofErr w:type="spellEnd"/>
            <w:proofErr w:type="gramEnd"/>
            <w:r w:rsidRPr="0098788F">
              <w:t>.</w:t>
            </w:r>
          </w:p>
        </w:tc>
      </w:tr>
    </w:tbl>
    <w:p w:rsidR="00C613E6" w:rsidRPr="00EF50BF" w:rsidRDefault="00C613E6" w:rsidP="00C82E86"/>
    <w:tbl>
      <w:tblPr>
        <w:tblW w:w="5000" w:type="pct"/>
        <w:tblInd w:w="2" w:type="dxa"/>
        <w:tblLook w:val="00A0"/>
      </w:tblPr>
      <w:tblGrid>
        <w:gridCol w:w="1190"/>
        <w:gridCol w:w="8097"/>
      </w:tblGrid>
      <w:tr w:rsidR="00C613E6" w:rsidRPr="0098788F">
        <w:trPr>
          <w:trHeight w:val="375"/>
        </w:trPr>
        <w:tc>
          <w:tcPr>
            <w:tcW w:w="623" w:type="pct"/>
          </w:tcPr>
          <w:p w:rsidR="00C613E6" w:rsidRPr="0098788F" w:rsidRDefault="00C613E6" w:rsidP="00C82E86">
            <w:r w:rsidRPr="0098788F">
              <w:t>[RNF</w:t>
            </w:r>
            <w:fldSimple w:instr=" SEQ RNF \* MERGEFORMAT ">
              <w:r w:rsidRPr="0098788F">
                <w:rPr>
                  <w:noProof/>
                </w:rPr>
                <w:t>2</w:t>
              </w:r>
            </w:fldSimple>
            <w:proofErr w:type="gramStart"/>
            <w:r>
              <w:t>0</w:t>
            </w:r>
            <w:proofErr w:type="gramEnd"/>
            <w:r w:rsidRPr="0098788F">
              <w:rPr>
                <w:noProof/>
              </w:rPr>
              <w:t>]</w:t>
            </w:r>
            <w:r w:rsidRPr="0098788F">
              <w:t xml:space="preserve">- </w:t>
            </w:r>
          </w:p>
        </w:tc>
        <w:tc>
          <w:tcPr>
            <w:tcW w:w="4377" w:type="pct"/>
          </w:tcPr>
          <w:p w:rsidR="00C613E6" w:rsidRPr="0098788F" w:rsidRDefault="00C613E6" w:rsidP="00C82E86">
            <w:r w:rsidRPr="0098788F">
              <w:t>Os modelos usados deverão seguir o padrão UML 2.0.</w:t>
            </w:r>
          </w:p>
        </w:tc>
      </w:tr>
    </w:tbl>
    <w:p w:rsidR="00C613E6" w:rsidRDefault="00C613E6" w:rsidP="00C82E86"/>
    <w:p w:rsidR="00C613E6" w:rsidRDefault="00C613E6" w:rsidP="00CB53BB">
      <w:pPr>
        <w:spacing w:after="160" w:line="259" w:lineRule="auto"/>
        <w:jc w:val="left"/>
      </w:pPr>
      <w:r>
        <w:br w:type="page"/>
      </w:r>
    </w:p>
    <w:p w:rsidR="00C613E6" w:rsidRPr="0002379D" w:rsidRDefault="00C613E6" w:rsidP="00C82E86">
      <w:pPr>
        <w:rPr>
          <w:b/>
          <w:bCs/>
        </w:rPr>
      </w:pPr>
      <w:r w:rsidRPr="0002379D">
        <w:rPr>
          <w:b/>
          <w:bCs/>
        </w:rPr>
        <w:lastRenderedPageBreak/>
        <w:t>4. MODELAGEM</w:t>
      </w:r>
    </w:p>
    <w:p w:rsidR="00C613E6" w:rsidRDefault="00C613E6" w:rsidP="00C82E86">
      <w:pPr>
        <w:pStyle w:val="Ttulo2"/>
        <w:numPr>
          <w:ilvl w:val="0"/>
          <w:numId w:val="0"/>
        </w:numPr>
        <w:rPr>
          <w:rFonts w:cs="Times New Roman"/>
        </w:rPr>
      </w:pPr>
      <w:bookmarkStart w:id="42" w:name="_Toc465088201"/>
      <w:bookmarkStart w:id="43" w:name="_Toc467743486"/>
      <w:r w:rsidRPr="0002379D">
        <w:t>4.1Diagramas</w:t>
      </w:r>
      <w:r w:rsidRPr="00EF50BF">
        <w:t xml:space="preserve"> de Caso de Uso</w:t>
      </w:r>
      <w:bookmarkEnd w:id="42"/>
      <w:bookmarkEnd w:id="43"/>
    </w:p>
    <w:p w:rsidR="00C613E6" w:rsidRDefault="00C613E6" w:rsidP="00C82E86"/>
    <w:p w:rsidR="00C613E6" w:rsidRDefault="00C613E6" w:rsidP="00C82E86">
      <w:r>
        <w:tab/>
      </w:r>
      <w:r w:rsidRPr="00AE4A10">
        <w:t xml:space="preserve">De acordo com </w:t>
      </w:r>
      <w:proofErr w:type="spellStart"/>
      <w:r w:rsidRPr="00AE4A10">
        <w:t>Sommerville</w:t>
      </w:r>
      <w:proofErr w:type="spellEnd"/>
      <w:r w:rsidRPr="00AE4A10">
        <w:t xml:space="preserve"> </w:t>
      </w:r>
      <w:r w:rsidRPr="00AE4A10">
        <w:rPr>
          <w:noProof/>
        </w:rPr>
        <w:t>(2011)</w:t>
      </w:r>
      <w:r w:rsidRPr="00AE4A10">
        <w:t>, os casos de uso identificam as possíveis interações entre o sistema e seus usuários ou outros sistemas. Estas são</w:t>
      </w:r>
      <w:r>
        <w:t xml:space="preserve"> </w:t>
      </w:r>
      <w:r w:rsidRPr="00AE4A10">
        <w:t>descritas nos requisitos do sistema.</w:t>
      </w:r>
      <w:r w:rsidRPr="00EF50BF">
        <w:t xml:space="preserve"> </w:t>
      </w:r>
      <w:r>
        <w:t xml:space="preserve">Assim, os diagramas de caso de uso do +SEGURO e suas respectivas documentações podem ser observadas nas </w:t>
      </w:r>
      <w:fldSimple w:instr=" REF _Ref467661494 \h  \* MERGEFORMAT ">
        <w:r w:rsidRPr="00EF50BF">
          <w:t xml:space="preserve">Figura </w:t>
        </w:r>
        <w:r>
          <w:t>1</w:t>
        </w:r>
      </w:fldSimple>
      <w:r>
        <w:t xml:space="preserve"> a </w:t>
      </w:r>
      <w:fldSimple w:instr=" REF _Ref467661497 \h  \* MERGEFORMAT ">
        <w:r w:rsidRPr="00EF50BF">
          <w:t xml:space="preserve">Figura </w:t>
        </w:r>
        <w:r>
          <w:rPr>
            <w:noProof/>
          </w:rPr>
          <w:t>10</w:t>
        </w:r>
      </w:fldSimple>
      <w:proofErr w:type="gramStart"/>
      <w:r>
        <w:t xml:space="preserve">  </w:t>
      </w:r>
      <w:proofErr w:type="gramEnd"/>
      <w:r>
        <w:t xml:space="preserve">e nas </w:t>
      </w:r>
      <w:fldSimple w:instr=" REF _Ref467661522 \h  \* MERGEFORMAT ">
        <w:r w:rsidRPr="00EF50BF">
          <w:t xml:space="preserve">Tabela </w:t>
        </w:r>
        <w:r>
          <w:t>1</w:t>
        </w:r>
      </w:fldSimple>
      <w:r>
        <w:t xml:space="preserve"> a </w:t>
      </w:r>
      <w:fldSimple w:instr=" REF _Ref467661527 \h  \* MERGEFORMAT ">
        <w:r w:rsidRPr="00EF50BF">
          <w:t xml:space="preserve">Tabela </w:t>
        </w:r>
        <w:r>
          <w:rPr>
            <w:noProof/>
          </w:rPr>
          <w:t>11</w:t>
        </w:r>
      </w:fldSimple>
      <w:r>
        <w:t>.</w:t>
      </w:r>
    </w:p>
    <w:p w:rsidR="00C613E6" w:rsidRPr="00EF50BF" w:rsidRDefault="00C613E6" w:rsidP="00C82E86"/>
    <w:p w:rsidR="00C613E6" w:rsidRPr="00EF50BF" w:rsidRDefault="00C613E6" w:rsidP="00C82E86"/>
    <w:tbl>
      <w:tblPr>
        <w:tblW w:w="0" w:type="auto"/>
        <w:tblInd w:w="2" w:type="dxa"/>
        <w:tblLook w:val="00A0"/>
      </w:tblPr>
      <w:tblGrid>
        <w:gridCol w:w="9276"/>
      </w:tblGrid>
      <w:tr w:rsidR="00C613E6" w:rsidRPr="0098788F">
        <w:tc>
          <w:tcPr>
            <w:tcW w:w="9061" w:type="dxa"/>
          </w:tcPr>
          <w:p w:rsidR="00C613E6" w:rsidRPr="0098788F" w:rsidRDefault="00314218" w:rsidP="00CB53BB">
            <w:pPr>
              <w:keepNext/>
              <w:jc w:val="center"/>
            </w:pPr>
            <w:r>
              <w:rPr>
                <w:noProof/>
                <w:lang w:eastAsia="pt-BR"/>
              </w:rPr>
              <w:drawing>
                <wp:inline distT="0" distB="0" distL="0" distR="0">
                  <wp:extent cx="5724525" cy="2257425"/>
                  <wp:effectExtent l="19050" t="0" r="9525" b="0"/>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0"/>
                          <a:srcRect/>
                          <a:stretch>
                            <a:fillRect/>
                          </a:stretch>
                        </pic:blipFill>
                        <pic:spPr bwMode="auto">
                          <a:xfrm>
                            <a:off x="0" y="0"/>
                            <a:ext cx="5724525" cy="2257425"/>
                          </a:xfrm>
                          <a:prstGeom prst="rect">
                            <a:avLst/>
                          </a:prstGeom>
                          <a:noFill/>
                          <a:ln w="9525">
                            <a:noFill/>
                            <a:miter lim="800000"/>
                            <a:headEnd/>
                            <a:tailEnd/>
                          </a:ln>
                        </pic:spPr>
                      </pic:pic>
                    </a:graphicData>
                  </a:graphic>
                </wp:inline>
              </w:drawing>
            </w:r>
          </w:p>
        </w:tc>
      </w:tr>
      <w:tr w:rsidR="00C613E6" w:rsidRPr="0098788F">
        <w:tc>
          <w:tcPr>
            <w:tcW w:w="9061" w:type="dxa"/>
          </w:tcPr>
          <w:p w:rsidR="00C613E6" w:rsidRPr="0098788F" w:rsidRDefault="00C613E6" w:rsidP="00CB53BB">
            <w:pPr>
              <w:pStyle w:val="Legenda"/>
            </w:pPr>
            <w:bookmarkStart w:id="44" w:name="_Ref467661494"/>
            <w:bookmarkStart w:id="45" w:name="_Toc467743445"/>
            <w:r w:rsidRPr="0098788F">
              <w:t xml:space="preserve">Figura </w:t>
            </w:r>
            <w:r w:rsidR="006C7CD6">
              <w:fldChar w:fldCharType="begin"/>
            </w:r>
            <w:r w:rsidR="00067115">
              <w:instrText xml:space="preserve"> SEQ Figura \* ARABIC </w:instrText>
            </w:r>
            <w:r w:rsidR="006C7CD6">
              <w:fldChar w:fldCharType="separate"/>
            </w:r>
            <w:r w:rsidRPr="0098788F">
              <w:rPr>
                <w:noProof/>
              </w:rPr>
              <w:t>1</w:t>
            </w:r>
            <w:r w:rsidR="006C7CD6">
              <w:rPr>
                <w:noProof/>
              </w:rPr>
              <w:fldChar w:fldCharType="end"/>
            </w:r>
            <w:bookmarkEnd w:id="44"/>
            <w:r w:rsidRPr="0098788F">
              <w:t xml:space="preserve"> – Cadastrar usuário</w:t>
            </w:r>
            <w:bookmarkEnd w:id="45"/>
          </w:p>
        </w:tc>
      </w:tr>
    </w:tbl>
    <w:p w:rsidR="00C613E6" w:rsidRPr="00EF50BF" w:rsidRDefault="00C613E6" w:rsidP="00C82E86"/>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22"/>
        <w:gridCol w:w="6965"/>
      </w:tblGrid>
      <w:tr w:rsidR="00C613E6" w:rsidRPr="0098788F">
        <w:tc>
          <w:tcPr>
            <w:tcW w:w="5000" w:type="pct"/>
            <w:gridSpan w:val="2"/>
            <w:tcBorders>
              <w:top w:val="nil"/>
              <w:left w:val="nil"/>
              <w:right w:val="nil"/>
            </w:tcBorders>
          </w:tcPr>
          <w:p w:rsidR="00C613E6" w:rsidRPr="0098788F" w:rsidRDefault="00C613E6" w:rsidP="00CB53BB">
            <w:pPr>
              <w:pStyle w:val="Legenda"/>
            </w:pPr>
            <w:bookmarkStart w:id="46" w:name="_Ref467661522"/>
            <w:bookmarkStart w:id="47" w:name="_Ref467661516"/>
            <w:bookmarkStart w:id="48" w:name="_Toc467743455"/>
            <w:r w:rsidRPr="0098788F">
              <w:t xml:space="preserve">Tabela </w:t>
            </w:r>
            <w:r w:rsidR="006C7CD6">
              <w:fldChar w:fldCharType="begin"/>
            </w:r>
            <w:r w:rsidR="00067115">
              <w:instrText xml:space="preserve"> SEQ Tabela \* ARABIC </w:instrText>
            </w:r>
            <w:r w:rsidR="006C7CD6">
              <w:fldChar w:fldCharType="separate"/>
            </w:r>
            <w:r w:rsidRPr="0098788F">
              <w:rPr>
                <w:noProof/>
              </w:rPr>
              <w:t>1</w:t>
            </w:r>
            <w:r w:rsidR="006C7CD6">
              <w:rPr>
                <w:noProof/>
              </w:rPr>
              <w:fldChar w:fldCharType="end"/>
            </w:r>
            <w:bookmarkEnd w:id="46"/>
            <w:r w:rsidRPr="0098788F">
              <w:t xml:space="preserve"> – Documentação do caso de uso cadastrar usuário</w:t>
            </w:r>
            <w:bookmarkEnd w:id="47"/>
            <w:bookmarkEnd w:id="48"/>
          </w:p>
        </w:tc>
      </w:tr>
      <w:tr w:rsidR="00C613E6" w:rsidRPr="0098788F">
        <w:tc>
          <w:tcPr>
            <w:tcW w:w="1250" w:type="pct"/>
          </w:tcPr>
          <w:p w:rsidR="00C613E6" w:rsidRPr="0098788F" w:rsidRDefault="00C613E6" w:rsidP="00CB53BB">
            <w:pPr>
              <w:spacing w:line="276" w:lineRule="auto"/>
              <w:jc w:val="left"/>
              <w:rPr>
                <w:i/>
                <w:iCs/>
              </w:rPr>
            </w:pPr>
            <w:r w:rsidRPr="0098788F">
              <w:rPr>
                <w:i/>
                <w:iCs/>
              </w:rPr>
              <w:t xml:space="preserve">Caso de uso </w:t>
            </w:r>
          </w:p>
        </w:tc>
        <w:tc>
          <w:tcPr>
            <w:tcW w:w="3750" w:type="pct"/>
          </w:tcPr>
          <w:p w:rsidR="00C613E6" w:rsidRPr="0098788F" w:rsidRDefault="00C613E6" w:rsidP="00C82E86">
            <w:pPr>
              <w:spacing w:line="276" w:lineRule="auto"/>
            </w:pPr>
            <w:r w:rsidRPr="0098788F">
              <w:t>Cadastrar usuário</w:t>
            </w:r>
          </w:p>
        </w:tc>
      </w:tr>
      <w:tr w:rsidR="00C613E6" w:rsidRPr="0098788F">
        <w:tc>
          <w:tcPr>
            <w:tcW w:w="1250" w:type="pct"/>
          </w:tcPr>
          <w:p w:rsidR="00C613E6" w:rsidRPr="0098788F" w:rsidRDefault="00C613E6" w:rsidP="00CB53BB">
            <w:pPr>
              <w:spacing w:line="276" w:lineRule="auto"/>
              <w:jc w:val="left"/>
              <w:rPr>
                <w:i/>
                <w:iCs/>
              </w:rPr>
            </w:pPr>
            <w:r w:rsidRPr="0098788F">
              <w:rPr>
                <w:i/>
                <w:iCs/>
              </w:rPr>
              <w:t>Resumo</w:t>
            </w:r>
          </w:p>
        </w:tc>
        <w:tc>
          <w:tcPr>
            <w:tcW w:w="3750" w:type="pct"/>
          </w:tcPr>
          <w:p w:rsidR="00C613E6" w:rsidRPr="0098788F" w:rsidRDefault="00C613E6" w:rsidP="00C82E86">
            <w:pPr>
              <w:spacing w:line="276" w:lineRule="auto"/>
            </w:pPr>
            <w:r w:rsidRPr="0098788F">
              <w:t>Esse caso de uso descreve a forma como o sistema permite a inclusão e exclusão de usuários do sistema e consulta e alteração de seus dados.</w:t>
            </w:r>
          </w:p>
        </w:tc>
      </w:tr>
      <w:tr w:rsidR="00C613E6" w:rsidRPr="0098788F">
        <w:tc>
          <w:tcPr>
            <w:tcW w:w="1250" w:type="pct"/>
          </w:tcPr>
          <w:p w:rsidR="00C613E6" w:rsidRPr="0098788F" w:rsidRDefault="00C613E6" w:rsidP="00CB53BB">
            <w:pPr>
              <w:spacing w:line="276" w:lineRule="auto"/>
              <w:jc w:val="left"/>
              <w:rPr>
                <w:i/>
                <w:iCs/>
              </w:rPr>
            </w:pPr>
            <w:r w:rsidRPr="0098788F">
              <w:rPr>
                <w:i/>
                <w:iCs/>
              </w:rPr>
              <w:t>Ator principal</w:t>
            </w:r>
          </w:p>
        </w:tc>
        <w:tc>
          <w:tcPr>
            <w:tcW w:w="3750" w:type="pct"/>
          </w:tcPr>
          <w:p w:rsidR="00C613E6" w:rsidRPr="0098788F" w:rsidRDefault="00C613E6" w:rsidP="00C82E86">
            <w:pPr>
              <w:spacing w:line="276" w:lineRule="auto"/>
            </w:pPr>
            <w:r w:rsidRPr="0098788F">
              <w:t>Usuário</w:t>
            </w:r>
          </w:p>
        </w:tc>
      </w:tr>
      <w:tr w:rsidR="00C613E6" w:rsidRPr="0098788F">
        <w:tc>
          <w:tcPr>
            <w:tcW w:w="1250" w:type="pct"/>
          </w:tcPr>
          <w:p w:rsidR="00C613E6" w:rsidRPr="0098788F" w:rsidRDefault="00C613E6" w:rsidP="00CB53BB">
            <w:pPr>
              <w:spacing w:line="276" w:lineRule="auto"/>
              <w:jc w:val="left"/>
              <w:rPr>
                <w:i/>
                <w:iCs/>
              </w:rPr>
            </w:pPr>
            <w:r w:rsidRPr="0098788F">
              <w:rPr>
                <w:i/>
                <w:iCs/>
              </w:rPr>
              <w:t>Pré-condição</w:t>
            </w:r>
          </w:p>
        </w:tc>
        <w:tc>
          <w:tcPr>
            <w:tcW w:w="3750" w:type="pct"/>
          </w:tcPr>
          <w:p w:rsidR="00C613E6" w:rsidRPr="0098788F" w:rsidRDefault="00C613E6" w:rsidP="00C82E86">
            <w:pPr>
              <w:spacing w:line="276" w:lineRule="auto"/>
            </w:pPr>
            <w:r w:rsidRPr="0098788F">
              <w:t>Inclusão:</w:t>
            </w:r>
          </w:p>
          <w:p w:rsidR="00C613E6" w:rsidRPr="0098788F" w:rsidRDefault="00C613E6" w:rsidP="00C82E86">
            <w:pPr>
              <w:spacing w:line="276" w:lineRule="auto"/>
            </w:pPr>
            <w:r w:rsidRPr="0098788F">
              <w:t>O usuário não pode ser cadastrado no sistema. Essa conferência será feita com base no e-mail fornecido pelo usuário.</w:t>
            </w:r>
          </w:p>
        </w:tc>
      </w:tr>
      <w:tr w:rsidR="00C613E6" w:rsidRPr="0098788F">
        <w:tc>
          <w:tcPr>
            <w:tcW w:w="1250" w:type="pct"/>
          </w:tcPr>
          <w:p w:rsidR="00C613E6" w:rsidRPr="0098788F" w:rsidRDefault="00C613E6" w:rsidP="00CB53BB">
            <w:pPr>
              <w:spacing w:line="276" w:lineRule="auto"/>
              <w:jc w:val="left"/>
              <w:rPr>
                <w:i/>
                <w:iCs/>
              </w:rPr>
            </w:pPr>
            <w:r w:rsidRPr="0098788F">
              <w:rPr>
                <w:i/>
                <w:iCs/>
              </w:rPr>
              <w:t>Pós-condição</w:t>
            </w:r>
          </w:p>
        </w:tc>
        <w:tc>
          <w:tcPr>
            <w:tcW w:w="3750" w:type="pct"/>
          </w:tcPr>
          <w:p w:rsidR="00C613E6" w:rsidRPr="0098788F" w:rsidRDefault="00C613E6" w:rsidP="00C82E86">
            <w:pPr>
              <w:spacing w:line="276" w:lineRule="auto"/>
            </w:pPr>
            <w:r w:rsidRPr="0098788F">
              <w:t>Inclusão</w:t>
            </w:r>
          </w:p>
          <w:p w:rsidR="00C613E6" w:rsidRPr="0098788F" w:rsidRDefault="00C613E6" w:rsidP="00C82E86">
            <w:pPr>
              <w:spacing w:line="276" w:lineRule="auto"/>
            </w:pPr>
            <w:r w:rsidRPr="0098788F">
              <w:t>Ao término do cadastramento, o usuário deve confirmar a realização do seu cadastro através do e-mail enviado pelo sistema.</w:t>
            </w:r>
          </w:p>
          <w:p w:rsidR="00C613E6" w:rsidRPr="0098788F" w:rsidRDefault="00C613E6" w:rsidP="00C82E86">
            <w:pPr>
              <w:spacing w:line="276" w:lineRule="auto"/>
            </w:pPr>
          </w:p>
          <w:p w:rsidR="00C613E6" w:rsidRPr="0098788F" w:rsidRDefault="00C613E6" w:rsidP="00C82E86">
            <w:pPr>
              <w:spacing w:line="276" w:lineRule="auto"/>
            </w:pPr>
            <w:r w:rsidRPr="0098788F">
              <w:t>Exclusão de usuários</w:t>
            </w:r>
          </w:p>
          <w:p w:rsidR="00C613E6" w:rsidRPr="0098788F" w:rsidRDefault="00C613E6" w:rsidP="00C82E86">
            <w:pPr>
              <w:spacing w:line="276" w:lineRule="auto"/>
            </w:pPr>
            <w:r w:rsidRPr="0098788F">
              <w:lastRenderedPageBreak/>
              <w:t xml:space="preserve">O usuário deve confirmar a exclusão do seu cadastro por meio de mensagem enviada pelo sistema. </w:t>
            </w:r>
          </w:p>
        </w:tc>
      </w:tr>
      <w:tr w:rsidR="00C613E6" w:rsidRPr="0098788F">
        <w:tc>
          <w:tcPr>
            <w:tcW w:w="1250" w:type="pct"/>
          </w:tcPr>
          <w:p w:rsidR="00C613E6" w:rsidRPr="0098788F" w:rsidRDefault="00C613E6" w:rsidP="00CB53BB">
            <w:pPr>
              <w:spacing w:line="276" w:lineRule="auto"/>
              <w:jc w:val="left"/>
              <w:rPr>
                <w:i/>
                <w:iCs/>
              </w:rPr>
            </w:pPr>
            <w:r w:rsidRPr="0098788F">
              <w:rPr>
                <w:i/>
                <w:iCs/>
              </w:rPr>
              <w:lastRenderedPageBreak/>
              <w:t>Fluxo principal</w:t>
            </w:r>
          </w:p>
        </w:tc>
        <w:tc>
          <w:tcPr>
            <w:tcW w:w="3750" w:type="pct"/>
          </w:tcPr>
          <w:p w:rsidR="00C613E6" w:rsidRPr="0098788F" w:rsidRDefault="00C613E6" w:rsidP="00C82E86">
            <w:pPr>
              <w:spacing w:line="276" w:lineRule="auto"/>
            </w:pPr>
            <w:r w:rsidRPr="0098788F">
              <w:t>Inclusão de usuários</w:t>
            </w:r>
          </w:p>
          <w:p w:rsidR="00C613E6" w:rsidRPr="0098788F" w:rsidRDefault="00C613E6" w:rsidP="00C82E86">
            <w:pPr>
              <w:spacing w:line="276" w:lineRule="auto"/>
            </w:pPr>
            <w:r w:rsidRPr="0098788F">
              <w:t>1. Para realizar o cadastro do usuário, este deve informar os seguintes dados: e-mail; senha; nome do usuário; e moeda corrente caso deseje altera-la.</w:t>
            </w:r>
          </w:p>
          <w:p w:rsidR="00C613E6" w:rsidRPr="0098788F" w:rsidRDefault="00C613E6" w:rsidP="00C82E86">
            <w:pPr>
              <w:spacing w:line="276" w:lineRule="auto"/>
            </w:pPr>
          </w:p>
          <w:p w:rsidR="00C613E6" w:rsidRPr="0098788F" w:rsidRDefault="00C613E6" w:rsidP="00CB53BB">
            <w:pPr>
              <w:spacing w:line="276" w:lineRule="auto"/>
              <w:jc w:val="left"/>
            </w:pPr>
            <w:r w:rsidRPr="0098788F">
              <w:t>Exclusão de usuários</w:t>
            </w:r>
          </w:p>
          <w:p w:rsidR="00C613E6" w:rsidRPr="0098788F" w:rsidRDefault="00C613E6" w:rsidP="00C82E86">
            <w:pPr>
              <w:spacing w:line="276" w:lineRule="auto"/>
            </w:pPr>
            <w:r w:rsidRPr="0098788F">
              <w:t xml:space="preserve">1. O usuário deve optar pela exclusão do cadastro.  </w:t>
            </w:r>
          </w:p>
          <w:p w:rsidR="00C613E6" w:rsidRPr="0098788F" w:rsidRDefault="00C613E6" w:rsidP="00C82E86">
            <w:pPr>
              <w:spacing w:line="276" w:lineRule="auto"/>
            </w:pPr>
            <w:r w:rsidRPr="0098788F">
              <w:t>2. O sistema deve exibir uma mensagem para confirmar a exclusão do cadastro.</w:t>
            </w:r>
          </w:p>
          <w:p w:rsidR="00C613E6" w:rsidRPr="0098788F" w:rsidRDefault="00C613E6" w:rsidP="00C82E86">
            <w:pPr>
              <w:spacing w:line="276" w:lineRule="auto"/>
            </w:pPr>
            <w:r w:rsidRPr="0098788F">
              <w:t>3. O sistema deve informar ao usuário da possível de perda de dados em decorrência da exclusão de seu cadastro.</w:t>
            </w:r>
          </w:p>
          <w:p w:rsidR="00C613E6" w:rsidRPr="0098788F" w:rsidRDefault="00C613E6" w:rsidP="00C82E86">
            <w:pPr>
              <w:spacing w:line="276" w:lineRule="auto"/>
            </w:pPr>
          </w:p>
          <w:p w:rsidR="00C613E6" w:rsidRPr="0098788F" w:rsidRDefault="00C613E6" w:rsidP="00C82E86">
            <w:pPr>
              <w:spacing w:line="276" w:lineRule="auto"/>
            </w:pPr>
            <w:r w:rsidRPr="0098788F">
              <w:t>Consultar dados do usuário</w:t>
            </w:r>
          </w:p>
          <w:p w:rsidR="00C613E6" w:rsidRPr="0098788F" w:rsidRDefault="00C613E6" w:rsidP="00C82E86">
            <w:pPr>
              <w:spacing w:line="276" w:lineRule="auto"/>
            </w:pPr>
            <w:r w:rsidRPr="0098788F">
              <w:t xml:space="preserve">1. O sistema deve permitir que o usuário </w:t>
            </w:r>
            <w:proofErr w:type="gramStart"/>
            <w:r w:rsidRPr="0098788F">
              <w:t>consulte</w:t>
            </w:r>
            <w:proofErr w:type="gramEnd"/>
            <w:r w:rsidRPr="0098788F">
              <w:t xml:space="preserve"> os seguintes dados de seu cadastro: e-mail; nome do usuário; e moeda corrente.</w:t>
            </w:r>
          </w:p>
          <w:p w:rsidR="00C613E6" w:rsidRPr="0098788F" w:rsidRDefault="00C613E6" w:rsidP="00C82E86">
            <w:pPr>
              <w:spacing w:line="276" w:lineRule="auto"/>
            </w:pPr>
          </w:p>
          <w:p w:rsidR="00C613E6" w:rsidRPr="0098788F" w:rsidRDefault="00C613E6" w:rsidP="00C82E86">
            <w:pPr>
              <w:spacing w:line="276" w:lineRule="auto"/>
            </w:pPr>
            <w:r w:rsidRPr="0098788F">
              <w:t>Alteração de dados do usuário</w:t>
            </w:r>
          </w:p>
          <w:p w:rsidR="00C613E6" w:rsidRPr="0098788F" w:rsidRDefault="00C613E6" w:rsidP="00C82E86">
            <w:pPr>
              <w:spacing w:line="276" w:lineRule="auto"/>
            </w:pPr>
            <w:r w:rsidRPr="0098788F">
              <w:t xml:space="preserve">1. O sistema deve permitir que a senha </w:t>
            </w:r>
            <w:proofErr w:type="gramStart"/>
            <w:r w:rsidRPr="0098788F">
              <w:t>seja</w:t>
            </w:r>
            <w:proofErr w:type="gramEnd"/>
            <w:r w:rsidRPr="0098788F">
              <w:t xml:space="preserve"> alterada. Para isso o usuário deverá informar a senha antiga e a nova. A nova senha deve ser confirmada, devendo ser redigitada.</w:t>
            </w:r>
          </w:p>
          <w:p w:rsidR="00C613E6" w:rsidRPr="0098788F" w:rsidRDefault="00C613E6" w:rsidP="00C82E86">
            <w:pPr>
              <w:spacing w:line="276" w:lineRule="auto"/>
            </w:pPr>
            <w:r w:rsidRPr="0098788F">
              <w:t>2. O usuário poderá alterar a moeda corrente, com a seleção de uma nova moeda.</w:t>
            </w:r>
          </w:p>
        </w:tc>
      </w:tr>
      <w:tr w:rsidR="00C613E6" w:rsidRPr="0098788F">
        <w:tc>
          <w:tcPr>
            <w:tcW w:w="1250" w:type="pct"/>
          </w:tcPr>
          <w:p w:rsidR="00C613E6" w:rsidRPr="0098788F" w:rsidRDefault="00C613E6" w:rsidP="00CB53BB">
            <w:pPr>
              <w:spacing w:line="276" w:lineRule="auto"/>
              <w:jc w:val="left"/>
              <w:rPr>
                <w:i/>
                <w:iCs/>
              </w:rPr>
            </w:pPr>
            <w:r w:rsidRPr="0098788F">
              <w:rPr>
                <w:i/>
                <w:iCs/>
              </w:rPr>
              <w:t>Fluxo de exceção</w:t>
            </w:r>
          </w:p>
        </w:tc>
        <w:tc>
          <w:tcPr>
            <w:tcW w:w="3750" w:type="pct"/>
          </w:tcPr>
          <w:p w:rsidR="00C613E6" w:rsidRPr="0098788F" w:rsidRDefault="00C613E6" w:rsidP="00C82E86">
            <w:pPr>
              <w:spacing w:line="276" w:lineRule="auto"/>
            </w:pPr>
            <w:r w:rsidRPr="0098788F">
              <w:t>Alteração de dados do usuário</w:t>
            </w:r>
          </w:p>
          <w:p w:rsidR="00C613E6" w:rsidRPr="0098788F" w:rsidRDefault="00C613E6" w:rsidP="00C82E86">
            <w:pPr>
              <w:spacing w:line="276" w:lineRule="auto"/>
            </w:pPr>
            <w:r w:rsidRPr="0098788F">
              <w:t>1.1 A nova senha e a sua confirmação devem coincidir, ou seja, possuir os mesmos caracteres alfanuméricos. Caso isso não ocorra, o sistema deve notificar o usuário dessa diferença.</w:t>
            </w:r>
          </w:p>
        </w:tc>
      </w:tr>
      <w:tr w:rsidR="00C613E6" w:rsidRPr="0098788F">
        <w:tc>
          <w:tcPr>
            <w:tcW w:w="1250" w:type="pct"/>
          </w:tcPr>
          <w:p w:rsidR="00C613E6" w:rsidRPr="0098788F" w:rsidRDefault="00C613E6" w:rsidP="00CB53BB">
            <w:pPr>
              <w:spacing w:line="276" w:lineRule="auto"/>
              <w:jc w:val="left"/>
              <w:rPr>
                <w:i/>
                <w:iCs/>
              </w:rPr>
            </w:pPr>
            <w:r w:rsidRPr="0098788F">
              <w:rPr>
                <w:i/>
                <w:iCs/>
              </w:rPr>
              <w:t>Subcaso de uso</w:t>
            </w:r>
          </w:p>
        </w:tc>
        <w:tc>
          <w:tcPr>
            <w:tcW w:w="3750" w:type="pct"/>
          </w:tcPr>
          <w:p w:rsidR="00C613E6" w:rsidRPr="0098788F" w:rsidRDefault="00C613E6" w:rsidP="00C82E86">
            <w:pPr>
              <w:spacing w:line="276" w:lineRule="auto"/>
            </w:pPr>
            <w:r w:rsidRPr="0098788F">
              <w:t>-</w:t>
            </w:r>
          </w:p>
        </w:tc>
      </w:tr>
    </w:tbl>
    <w:p w:rsidR="00C613E6" w:rsidRDefault="00C613E6" w:rsidP="00C82E86"/>
    <w:p w:rsidR="00F3712F" w:rsidRDefault="00314218" w:rsidP="00F3712F">
      <w:pPr>
        <w:jc w:val="center"/>
      </w:pPr>
      <w:r>
        <w:rPr>
          <w:noProof/>
          <w:lang w:eastAsia="pt-BR"/>
        </w:rPr>
        <w:drawing>
          <wp:inline distT="0" distB="0" distL="0" distR="0">
            <wp:extent cx="4095750" cy="1924050"/>
            <wp:effectExtent l="19050" t="0" r="0" b="0"/>
            <wp:docPr id="29" name="Imagem 29" descr="C:\Users\aluno\Desktop\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uno\Desktop\UseCase Diagram0.png"/>
                    <pic:cNvPicPr>
                      <a:picLocks noChangeAspect="1" noChangeArrowheads="1"/>
                    </pic:cNvPicPr>
                  </pic:nvPicPr>
                  <pic:blipFill>
                    <a:blip r:embed="rId11"/>
                    <a:srcRect/>
                    <a:stretch>
                      <a:fillRect/>
                    </a:stretch>
                  </pic:blipFill>
                  <pic:spPr bwMode="auto">
                    <a:xfrm>
                      <a:off x="0" y="0"/>
                      <a:ext cx="4095750" cy="1924050"/>
                    </a:xfrm>
                    <a:prstGeom prst="rect">
                      <a:avLst/>
                    </a:prstGeom>
                    <a:noFill/>
                    <a:ln w="9525">
                      <a:noFill/>
                      <a:miter lim="800000"/>
                      <a:headEnd/>
                      <a:tailEnd/>
                    </a:ln>
                  </pic:spPr>
                </pic:pic>
              </a:graphicData>
            </a:graphic>
          </wp:inline>
        </w:drawing>
      </w:r>
    </w:p>
    <w:p w:rsidR="00F3712F" w:rsidRPr="00F3712F" w:rsidRDefault="00F3712F" w:rsidP="00F3712F">
      <w:pPr>
        <w:jc w:val="center"/>
        <w:rPr>
          <w:b/>
          <w:sz w:val="20"/>
        </w:rPr>
      </w:pPr>
      <w:r w:rsidRPr="00F3712F">
        <w:rPr>
          <w:b/>
          <w:sz w:val="20"/>
        </w:rPr>
        <w:t xml:space="preserve">Figura 2 – Realizar </w:t>
      </w:r>
      <w:proofErr w:type="spellStart"/>
      <w:r w:rsidRPr="00F3712F">
        <w:rPr>
          <w:b/>
          <w:sz w:val="20"/>
        </w:rPr>
        <w:t>Log</w:t>
      </w:r>
      <w:proofErr w:type="spellEnd"/>
      <w:r w:rsidRPr="00F3712F">
        <w:rPr>
          <w:b/>
          <w:sz w:val="20"/>
        </w:rPr>
        <w:t xml:space="preserve"> in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22"/>
        <w:gridCol w:w="6965"/>
      </w:tblGrid>
      <w:tr w:rsidR="00C613E6" w:rsidRPr="0098788F">
        <w:trPr>
          <w:jc w:val="center"/>
        </w:trPr>
        <w:tc>
          <w:tcPr>
            <w:tcW w:w="5000" w:type="pct"/>
            <w:gridSpan w:val="2"/>
            <w:tcBorders>
              <w:top w:val="nil"/>
              <w:left w:val="nil"/>
              <w:right w:val="nil"/>
            </w:tcBorders>
          </w:tcPr>
          <w:p w:rsidR="00C613E6" w:rsidRPr="0098788F" w:rsidRDefault="00C613E6" w:rsidP="00CB53BB">
            <w:pPr>
              <w:pStyle w:val="Legenda"/>
            </w:pPr>
            <w:bookmarkStart w:id="49" w:name="_Toc467743456"/>
            <w:r w:rsidRPr="0098788F">
              <w:t xml:space="preserve">Tabela </w:t>
            </w:r>
            <w:r w:rsidR="006C7CD6">
              <w:fldChar w:fldCharType="begin"/>
            </w:r>
            <w:r w:rsidR="00067115">
              <w:instrText xml:space="preserve"> SEQ Tabela \* ARABIC </w:instrText>
            </w:r>
            <w:r w:rsidR="006C7CD6">
              <w:fldChar w:fldCharType="separate"/>
            </w:r>
            <w:r w:rsidRPr="0098788F">
              <w:rPr>
                <w:noProof/>
              </w:rPr>
              <w:t>2</w:t>
            </w:r>
            <w:r w:rsidR="006C7CD6">
              <w:rPr>
                <w:noProof/>
              </w:rPr>
              <w:fldChar w:fldCharType="end"/>
            </w:r>
            <w:r w:rsidRPr="0098788F">
              <w:t xml:space="preserve"> – Documentação do caso de uso realizar </w:t>
            </w:r>
            <w:proofErr w:type="spellStart"/>
            <w:r w:rsidRPr="0098788F">
              <w:rPr>
                <w:i/>
                <w:iCs/>
              </w:rPr>
              <w:t>log</w:t>
            </w:r>
            <w:proofErr w:type="spellEnd"/>
            <w:r w:rsidRPr="0098788F">
              <w:rPr>
                <w:i/>
                <w:iCs/>
              </w:rPr>
              <w:t xml:space="preserve"> in</w:t>
            </w:r>
            <w:bookmarkEnd w:id="49"/>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lastRenderedPageBreak/>
              <w:t xml:space="preserve">Caso de uso </w:t>
            </w:r>
          </w:p>
        </w:tc>
        <w:tc>
          <w:tcPr>
            <w:tcW w:w="3750" w:type="pct"/>
          </w:tcPr>
          <w:p w:rsidR="00C613E6" w:rsidRPr="0098788F" w:rsidRDefault="00C613E6" w:rsidP="00C82E86">
            <w:pPr>
              <w:spacing w:line="240" w:lineRule="auto"/>
            </w:pPr>
            <w:r w:rsidRPr="0098788F">
              <w:t xml:space="preserve">Realizar </w:t>
            </w:r>
            <w:proofErr w:type="spellStart"/>
            <w:r w:rsidRPr="0098788F">
              <w:rPr>
                <w:i/>
                <w:iCs/>
              </w:rPr>
              <w:t>log</w:t>
            </w:r>
            <w:proofErr w:type="spellEnd"/>
            <w:r w:rsidRPr="0098788F">
              <w:rPr>
                <w:i/>
                <w:iCs/>
              </w:rPr>
              <w:t xml:space="preserve"> in</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Resumo</w:t>
            </w:r>
          </w:p>
        </w:tc>
        <w:tc>
          <w:tcPr>
            <w:tcW w:w="3750" w:type="pct"/>
          </w:tcPr>
          <w:p w:rsidR="00C613E6" w:rsidRPr="0098788F" w:rsidRDefault="00C613E6" w:rsidP="00C82E86">
            <w:pPr>
              <w:spacing w:line="276" w:lineRule="auto"/>
            </w:pPr>
            <w:r w:rsidRPr="0098788F">
              <w:t xml:space="preserve">Esse caso de uso descreve a forma como o usuário irá realizar o processo de </w:t>
            </w:r>
            <w:proofErr w:type="spellStart"/>
            <w:r w:rsidRPr="0098788F">
              <w:t>l</w:t>
            </w:r>
            <w:r w:rsidRPr="0098788F">
              <w:rPr>
                <w:i/>
                <w:iCs/>
              </w:rPr>
              <w:t>og</w:t>
            </w:r>
            <w:proofErr w:type="spellEnd"/>
            <w:r w:rsidRPr="0098788F">
              <w:rPr>
                <w:i/>
                <w:iCs/>
              </w:rPr>
              <w:t xml:space="preserve"> in.</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Ator principal</w:t>
            </w:r>
          </w:p>
        </w:tc>
        <w:tc>
          <w:tcPr>
            <w:tcW w:w="3750" w:type="pct"/>
          </w:tcPr>
          <w:p w:rsidR="00C613E6" w:rsidRPr="0098788F" w:rsidRDefault="00C613E6" w:rsidP="00C82E86">
            <w:pPr>
              <w:spacing w:line="240" w:lineRule="auto"/>
            </w:pPr>
            <w:r w:rsidRPr="0098788F">
              <w:t>Usuário</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Pré-condição</w:t>
            </w:r>
          </w:p>
        </w:tc>
        <w:tc>
          <w:tcPr>
            <w:tcW w:w="3750" w:type="pct"/>
          </w:tcPr>
          <w:p w:rsidR="00C613E6" w:rsidRPr="0098788F" w:rsidRDefault="00C613E6" w:rsidP="00C82E86">
            <w:pPr>
              <w:spacing w:line="240" w:lineRule="auto"/>
            </w:pPr>
            <w:r w:rsidRPr="0098788F">
              <w:t>O usuário deve ser previamente cadastrado no sistema.</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Pós-condição</w:t>
            </w:r>
          </w:p>
        </w:tc>
        <w:tc>
          <w:tcPr>
            <w:tcW w:w="3750" w:type="pct"/>
          </w:tcPr>
          <w:p w:rsidR="00C613E6" w:rsidRPr="0098788F" w:rsidRDefault="00C613E6" w:rsidP="00C82E86">
            <w:pPr>
              <w:spacing w:line="240" w:lineRule="auto"/>
            </w:pPr>
            <w:r w:rsidRPr="0098788F">
              <w:t>-</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Fluxo principal</w:t>
            </w:r>
          </w:p>
        </w:tc>
        <w:tc>
          <w:tcPr>
            <w:tcW w:w="3750" w:type="pct"/>
          </w:tcPr>
          <w:p w:rsidR="00C613E6" w:rsidRPr="0098788F" w:rsidRDefault="00C613E6" w:rsidP="00C82E86">
            <w:pPr>
              <w:spacing w:line="276" w:lineRule="auto"/>
              <w:rPr>
                <w:i/>
                <w:iCs/>
              </w:rPr>
            </w:pPr>
            <w:r w:rsidRPr="0098788F">
              <w:t xml:space="preserve">Realizar </w:t>
            </w:r>
            <w:proofErr w:type="spellStart"/>
            <w:r w:rsidRPr="0098788F">
              <w:rPr>
                <w:i/>
                <w:iCs/>
              </w:rPr>
              <w:t>log</w:t>
            </w:r>
            <w:proofErr w:type="spellEnd"/>
            <w:r w:rsidRPr="0098788F">
              <w:rPr>
                <w:i/>
                <w:iCs/>
              </w:rPr>
              <w:t xml:space="preserve"> in</w:t>
            </w:r>
          </w:p>
          <w:p w:rsidR="00C613E6" w:rsidRPr="0098788F" w:rsidRDefault="00C613E6" w:rsidP="00C82E86">
            <w:pPr>
              <w:spacing w:line="276" w:lineRule="auto"/>
            </w:pPr>
            <w:r w:rsidRPr="0098788F">
              <w:t>1. O usuário deve informar o seu nome de usuário ou e-mail.</w:t>
            </w:r>
          </w:p>
          <w:p w:rsidR="00C613E6" w:rsidRPr="0098788F" w:rsidRDefault="00C613E6" w:rsidP="00C82E86">
            <w:pPr>
              <w:spacing w:line="276" w:lineRule="auto"/>
            </w:pPr>
            <w:r w:rsidRPr="0098788F">
              <w:t>2. O usuário deve informar a senha.</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Fluxo de exceção</w:t>
            </w:r>
          </w:p>
        </w:tc>
        <w:tc>
          <w:tcPr>
            <w:tcW w:w="3750" w:type="pct"/>
          </w:tcPr>
          <w:p w:rsidR="00C613E6" w:rsidRPr="0098788F" w:rsidRDefault="00C613E6" w:rsidP="00C82E86">
            <w:pPr>
              <w:spacing w:line="276" w:lineRule="auto"/>
              <w:rPr>
                <w:i/>
                <w:iCs/>
              </w:rPr>
            </w:pPr>
            <w:r w:rsidRPr="0098788F">
              <w:t xml:space="preserve">Realizar </w:t>
            </w:r>
            <w:proofErr w:type="spellStart"/>
            <w:r w:rsidRPr="0098788F">
              <w:rPr>
                <w:i/>
                <w:iCs/>
              </w:rPr>
              <w:t>log</w:t>
            </w:r>
            <w:proofErr w:type="spellEnd"/>
            <w:r w:rsidRPr="0098788F">
              <w:rPr>
                <w:i/>
                <w:iCs/>
              </w:rPr>
              <w:t xml:space="preserve"> in</w:t>
            </w:r>
          </w:p>
          <w:p w:rsidR="00C613E6" w:rsidRPr="0098788F" w:rsidRDefault="00C613E6" w:rsidP="00C82E86">
            <w:pPr>
              <w:spacing w:line="276" w:lineRule="auto"/>
            </w:pPr>
            <w:r w:rsidRPr="0098788F">
              <w:t xml:space="preserve">1.1 Caso o usuário não seja cadastrado, o sistema deve notificar o usuário que este não é cadastrado. Deve informar que caso deseje utilizar o sistema, deve realizar o seu cadastro. </w:t>
            </w:r>
          </w:p>
          <w:p w:rsidR="00C613E6" w:rsidRPr="0098788F" w:rsidRDefault="00C613E6" w:rsidP="00C82E86">
            <w:pPr>
              <w:spacing w:line="276" w:lineRule="auto"/>
            </w:pPr>
          </w:p>
          <w:p w:rsidR="00C613E6" w:rsidRPr="0098788F" w:rsidRDefault="00C613E6" w:rsidP="00C82E86">
            <w:pPr>
              <w:spacing w:line="276" w:lineRule="auto"/>
            </w:pPr>
            <w:r w:rsidRPr="0098788F">
              <w:t>1.1 Caso o usuário seja cadastrado, mas não se recorde do nome de usuário e/ou senha, este deve ser informado o e-mail cadastrado. O sistema enviará uma mensagem no e-mail do usuário contendo uma senha provisória e/ou nome de usuário.</w:t>
            </w:r>
          </w:p>
        </w:tc>
      </w:tr>
      <w:tr w:rsidR="00C613E6" w:rsidRPr="0098788F">
        <w:trPr>
          <w:jc w:val="center"/>
        </w:trPr>
        <w:tc>
          <w:tcPr>
            <w:tcW w:w="1250" w:type="pct"/>
          </w:tcPr>
          <w:p w:rsidR="00C613E6" w:rsidRPr="0098788F" w:rsidRDefault="00C613E6" w:rsidP="00CB53BB">
            <w:pPr>
              <w:spacing w:line="240" w:lineRule="auto"/>
              <w:jc w:val="left"/>
              <w:rPr>
                <w:i/>
                <w:iCs/>
              </w:rPr>
            </w:pPr>
            <w:r w:rsidRPr="0098788F">
              <w:rPr>
                <w:i/>
                <w:iCs/>
              </w:rPr>
              <w:t>Subcaso de uso</w:t>
            </w:r>
          </w:p>
        </w:tc>
        <w:tc>
          <w:tcPr>
            <w:tcW w:w="3750" w:type="pct"/>
          </w:tcPr>
          <w:p w:rsidR="00C613E6" w:rsidRPr="0098788F" w:rsidRDefault="00C613E6" w:rsidP="00C82E86">
            <w:pPr>
              <w:spacing w:line="240" w:lineRule="auto"/>
            </w:pPr>
            <w:r w:rsidRPr="0098788F">
              <w:t>-</w:t>
            </w:r>
          </w:p>
        </w:tc>
      </w:tr>
    </w:tbl>
    <w:p w:rsidR="00C613E6" w:rsidRDefault="00C613E6" w:rsidP="00C82E86"/>
    <w:p w:rsidR="00C613E6" w:rsidRPr="00EF50BF" w:rsidRDefault="00314218" w:rsidP="00C82E86">
      <w:r>
        <w:rPr>
          <w:noProof/>
          <w:lang w:eastAsia="pt-BR"/>
        </w:rPr>
        <w:drawing>
          <wp:inline distT="0" distB="0" distL="0" distR="0">
            <wp:extent cx="5172075" cy="2343150"/>
            <wp:effectExtent l="1905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172075" cy="2343150"/>
                    </a:xfrm>
                    <a:prstGeom prst="rect">
                      <a:avLst/>
                    </a:prstGeom>
                    <a:noFill/>
                    <a:ln w="9525">
                      <a:noFill/>
                      <a:miter lim="800000"/>
                      <a:headEnd/>
                      <a:tailEnd/>
                    </a:ln>
                  </pic:spPr>
                </pic:pic>
              </a:graphicData>
            </a:graphic>
          </wp:inline>
        </w:drawing>
      </w:r>
    </w:p>
    <w:tbl>
      <w:tblPr>
        <w:tblW w:w="0" w:type="auto"/>
        <w:tblInd w:w="2" w:type="dxa"/>
        <w:tblLook w:val="00A0"/>
      </w:tblPr>
      <w:tblGrid>
        <w:gridCol w:w="9061"/>
      </w:tblGrid>
      <w:tr w:rsidR="00C613E6" w:rsidRPr="0098788F">
        <w:tc>
          <w:tcPr>
            <w:tcW w:w="9061" w:type="dxa"/>
          </w:tcPr>
          <w:p w:rsidR="00C613E6" w:rsidRDefault="00C613E6" w:rsidP="00CB53BB">
            <w:pPr>
              <w:keepNext/>
              <w:jc w:val="center"/>
              <w:rPr>
                <w:noProof/>
                <w:lang w:eastAsia="pt-BR"/>
              </w:rPr>
            </w:pPr>
          </w:p>
          <w:p w:rsidR="00C613E6" w:rsidRPr="00070149" w:rsidRDefault="00C613E6" w:rsidP="00CB53BB">
            <w:pPr>
              <w:keepNext/>
              <w:jc w:val="center"/>
              <w:rPr>
                <w:color w:val="FF0000"/>
              </w:rPr>
            </w:pPr>
          </w:p>
        </w:tc>
      </w:tr>
      <w:tr w:rsidR="00C613E6" w:rsidRPr="0098788F">
        <w:tc>
          <w:tcPr>
            <w:tcW w:w="9061" w:type="dxa"/>
          </w:tcPr>
          <w:p w:rsidR="00C613E6" w:rsidRPr="0098788F" w:rsidRDefault="00C613E6" w:rsidP="001B776A">
            <w:pPr>
              <w:pStyle w:val="Legenda"/>
            </w:pPr>
            <w:bookmarkStart w:id="50" w:name="_Toc467743446"/>
            <w:r w:rsidRPr="0098788F">
              <w:t xml:space="preserve">Figura </w:t>
            </w:r>
            <w:r w:rsidR="001B776A">
              <w:t>3</w:t>
            </w:r>
            <w:r w:rsidRPr="0098788F">
              <w:t xml:space="preserve"> - Criar </w:t>
            </w:r>
            <w:r>
              <w:t>Lançamento de receita ou de</w:t>
            </w:r>
            <w:r w:rsidRPr="0098788F">
              <w:t xml:space="preserve"> despesa</w:t>
            </w:r>
            <w:bookmarkEnd w:id="50"/>
          </w:p>
        </w:tc>
      </w:tr>
    </w:tbl>
    <w:p w:rsidR="00C613E6" w:rsidRPr="00EF50BF" w:rsidRDefault="00C613E6" w:rsidP="00C82E8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35"/>
        <w:gridCol w:w="6852"/>
      </w:tblGrid>
      <w:tr w:rsidR="00C613E6" w:rsidRPr="0098788F">
        <w:trPr>
          <w:jc w:val="center"/>
        </w:trPr>
        <w:tc>
          <w:tcPr>
            <w:tcW w:w="5000" w:type="pct"/>
            <w:gridSpan w:val="2"/>
            <w:tcBorders>
              <w:top w:val="nil"/>
              <w:left w:val="nil"/>
              <w:right w:val="nil"/>
            </w:tcBorders>
          </w:tcPr>
          <w:p w:rsidR="00C613E6" w:rsidRPr="0098788F" w:rsidRDefault="00C613E6" w:rsidP="00CB53BB">
            <w:pPr>
              <w:pStyle w:val="Legenda"/>
            </w:pPr>
            <w:bookmarkStart w:id="51" w:name="_Toc467743457"/>
            <w:r w:rsidRPr="0098788F">
              <w:t xml:space="preserve">Tabela </w:t>
            </w:r>
            <w:r w:rsidR="006C7CD6">
              <w:fldChar w:fldCharType="begin"/>
            </w:r>
            <w:r w:rsidR="00067115">
              <w:instrText xml:space="preserve"> SEQ Tabela \* ARABIC </w:instrText>
            </w:r>
            <w:r w:rsidR="006C7CD6">
              <w:fldChar w:fldCharType="separate"/>
            </w:r>
            <w:r w:rsidRPr="0098788F">
              <w:rPr>
                <w:noProof/>
              </w:rPr>
              <w:t>3</w:t>
            </w:r>
            <w:r w:rsidR="006C7CD6">
              <w:rPr>
                <w:noProof/>
              </w:rPr>
              <w:fldChar w:fldCharType="end"/>
            </w:r>
            <w:r w:rsidRPr="0098788F">
              <w:t xml:space="preserve"> – Documentação do caso de uso criar contas de receita/ despesa</w:t>
            </w:r>
            <w:bookmarkEnd w:id="51"/>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 xml:space="preserve">Caso de uso </w:t>
            </w:r>
          </w:p>
        </w:tc>
        <w:tc>
          <w:tcPr>
            <w:tcW w:w="3689" w:type="pct"/>
          </w:tcPr>
          <w:p w:rsidR="00C613E6" w:rsidRPr="0098788F" w:rsidRDefault="00C613E6" w:rsidP="00C82E86">
            <w:pPr>
              <w:spacing w:line="276" w:lineRule="auto"/>
            </w:pPr>
            <w:r>
              <w:t>Cadastrar novo lançamento</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Resumo</w:t>
            </w:r>
          </w:p>
        </w:tc>
        <w:tc>
          <w:tcPr>
            <w:tcW w:w="3689" w:type="pct"/>
          </w:tcPr>
          <w:p w:rsidR="00C613E6" w:rsidRPr="0098788F" w:rsidRDefault="00C613E6" w:rsidP="00C82E86">
            <w:pPr>
              <w:spacing w:line="276" w:lineRule="auto"/>
            </w:pPr>
            <w:r w:rsidRPr="0098788F">
              <w:t xml:space="preserve">Esse caso de uso descreve a forma como o sistema permite a inclusão, alteração, exclusão e consulta </w:t>
            </w:r>
            <w:r>
              <w:t>dos</w:t>
            </w:r>
            <w:r w:rsidRPr="0098788F">
              <w:t xml:space="preserve"> </w:t>
            </w:r>
            <w:r>
              <w:t>lançamentos</w:t>
            </w:r>
            <w:r w:rsidRPr="0098788F">
              <w:t xml:space="preserve"> </w:t>
            </w:r>
            <w:r>
              <w:t>que deverão especificar tanto receitas como despesas.</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Ator principal</w:t>
            </w:r>
          </w:p>
        </w:tc>
        <w:tc>
          <w:tcPr>
            <w:tcW w:w="3689" w:type="pct"/>
          </w:tcPr>
          <w:p w:rsidR="00C613E6" w:rsidRPr="0098788F" w:rsidRDefault="00C613E6" w:rsidP="00C82E86">
            <w:pPr>
              <w:spacing w:line="276" w:lineRule="auto"/>
            </w:pPr>
            <w:r w:rsidRPr="0098788F">
              <w:t>Usuário</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lastRenderedPageBreak/>
              <w:t>Pré-condição</w:t>
            </w:r>
          </w:p>
        </w:tc>
        <w:tc>
          <w:tcPr>
            <w:tcW w:w="3689" w:type="pct"/>
          </w:tcPr>
          <w:p w:rsidR="00C613E6" w:rsidRPr="0098788F" w:rsidRDefault="00C613E6" w:rsidP="00C82E86">
            <w:pPr>
              <w:spacing w:line="276" w:lineRule="auto"/>
            </w:pPr>
            <w:r w:rsidRPr="0098788F">
              <w:t>Exclusão</w:t>
            </w:r>
          </w:p>
          <w:p w:rsidR="00C613E6" w:rsidRPr="0098788F" w:rsidRDefault="00C613E6" w:rsidP="00C82E86">
            <w:pPr>
              <w:spacing w:line="276" w:lineRule="auto"/>
            </w:pPr>
            <w:r w:rsidRPr="0098788F">
              <w:t xml:space="preserve">Para a exclusão de </w:t>
            </w:r>
            <w:r>
              <w:t>um determinado lançamento e necessária</w:t>
            </w:r>
            <w:proofErr w:type="gramStart"/>
            <w:r>
              <w:t xml:space="preserve"> </w:t>
            </w:r>
            <w:r w:rsidRPr="0098788F">
              <w:t xml:space="preserve"> </w:t>
            </w:r>
            <w:proofErr w:type="gramEnd"/>
            <w:r w:rsidRPr="0098788F">
              <w:t>sua existência.</w:t>
            </w:r>
          </w:p>
          <w:p w:rsidR="00C613E6" w:rsidRPr="0098788F" w:rsidRDefault="00C613E6" w:rsidP="00C82E86">
            <w:pPr>
              <w:spacing w:line="276" w:lineRule="auto"/>
            </w:pPr>
          </w:p>
          <w:p w:rsidR="00C613E6" w:rsidRPr="0098788F" w:rsidRDefault="00C613E6" w:rsidP="00C82E86">
            <w:pPr>
              <w:spacing w:line="276" w:lineRule="auto"/>
            </w:pPr>
            <w:r w:rsidRPr="0098788F">
              <w:t>Consulta</w:t>
            </w:r>
          </w:p>
          <w:p w:rsidR="00C613E6" w:rsidRPr="0098788F" w:rsidRDefault="00C613E6" w:rsidP="00C82E86">
            <w:pPr>
              <w:spacing w:line="276" w:lineRule="auto"/>
            </w:pPr>
            <w:r w:rsidRPr="0098788F">
              <w:t xml:space="preserve">Para a consulta </w:t>
            </w:r>
            <w:r>
              <w:t>os lançamentos</w:t>
            </w:r>
            <w:r w:rsidRPr="0098788F">
              <w:t xml:space="preserve"> é necessária </w:t>
            </w:r>
            <w:proofErr w:type="gramStart"/>
            <w:r w:rsidRPr="0098788F">
              <w:t>a</w:t>
            </w:r>
            <w:proofErr w:type="gramEnd"/>
            <w:r w:rsidRPr="0098788F">
              <w:t xml:space="preserve"> existência </w:t>
            </w:r>
            <w:r>
              <w:t>dos mesmos sejam eles uma receita ou uma despesa</w:t>
            </w:r>
            <w:r w:rsidRPr="0098788F">
              <w:t>.</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Pós-condição</w:t>
            </w:r>
          </w:p>
        </w:tc>
        <w:tc>
          <w:tcPr>
            <w:tcW w:w="3689" w:type="pct"/>
          </w:tcPr>
          <w:p w:rsidR="00C613E6" w:rsidRPr="0098788F" w:rsidRDefault="00C613E6" w:rsidP="00C82E86">
            <w:pPr>
              <w:spacing w:line="276" w:lineRule="auto"/>
            </w:pPr>
            <w:r w:rsidRPr="0098788F">
              <w:t>-</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Fluxo principal</w:t>
            </w:r>
          </w:p>
        </w:tc>
        <w:tc>
          <w:tcPr>
            <w:tcW w:w="3689" w:type="pct"/>
          </w:tcPr>
          <w:p w:rsidR="00C613E6" w:rsidRPr="0098788F" w:rsidRDefault="00C613E6" w:rsidP="00C82E86">
            <w:pPr>
              <w:spacing w:line="276" w:lineRule="auto"/>
            </w:pPr>
            <w:r w:rsidRPr="0098788F">
              <w:t>Inclusão</w:t>
            </w:r>
          </w:p>
          <w:p w:rsidR="00C613E6" w:rsidRPr="0098788F" w:rsidRDefault="00C613E6" w:rsidP="00C82E86">
            <w:pPr>
              <w:spacing w:line="276" w:lineRule="auto"/>
            </w:pPr>
            <w:r w:rsidRPr="0098788F">
              <w:t xml:space="preserve">1. Para incluir </w:t>
            </w:r>
            <w:r>
              <w:t>um novo lançamento</w:t>
            </w:r>
            <w:r w:rsidRPr="0098788F">
              <w:t>, o usuá</w:t>
            </w:r>
            <w:r>
              <w:t>rio deve informar um nome do mesmo, sua data, o valor e uma descrição do mesmo.</w:t>
            </w:r>
          </w:p>
          <w:p w:rsidR="00C613E6" w:rsidRPr="0098788F" w:rsidRDefault="00C613E6" w:rsidP="00C82E86">
            <w:pPr>
              <w:spacing w:line="276" w:lineRule="auto"/>
            </w:pPr>
            <w:r>
              <w:t>2. O usuário deve informar se o lançamento é uma nova receita ou uma nova despesa</w:t>
            </w:r>
            <w:r w:rsidRPr="0098788F">
              <w:t>.</w:t>
            </w:r>
          </w:p>
          <w:p w:rsidR="00C613E6" w:rsidRPr="0098788F" w:rsidRDefault="00C613E6" w:rsidP="00C82E86">
            <w:pPr>
              <w:spacing w:line="276" w:lineRule="auto"/>
            </w:pPr>
          </w:p>
          <w:p w:rsidR="00C613E6" w:rsidRPr="0098788F" w:rsidRDefault="00C613E6" w:rsidP="00C82E86">
            <w:pPr>
              <w:spacing w:line="276" w:lineRule="auto"/>
            </w:pPr>
            <w:r w:rsidRPr="0098788F">
              <w:t>Alteração</w:t>
            </w:r>
          </w:p>
          <w:p w:rsidR="00C613E6" w:rsidRPr="0098788F" w:rsidRDefault="00C613E6" w:rsidP="00C82E86">
            <w:pPr>
              <w:spacing w:line="276" w:lineRule="auto"/>
            </w:pPr>
            <w:r>
              <w:t>1. Para alterar o nome do lançamento</w:t>
            </w:r>
            <w:r w:rsidRPr="0098788F">
              <w:t>, o usuário deve excluir o nome anterior.</w:t>
            </w:r>
          </w:p>
          <w:p w:rsidR="00C613E6" w:rsidRPr="0098788F" w:rsidRDefault="00C613E6" w:rsidP="00C82E86">
            <w:pPr>
              <w:spacing w:line="276" w:lineRule="auto"/>
            </w:pPr>
            <w:r w:rsidRPr="0098788F">
              <w:t>2. O usuári</w:t>
            </w:r>
            <w:r>
              <w:t>o deve criar um novo nome para o lançamento</w:t>
            </w:r>
            <w:r w:rsidRPr="0098788F">
              <w:t>.</w:t>
            </w:r>
          </w:p>
          <w:p w:rsidR="00C613E6" w:rsidRPr="0098788F" w:rsidRDefault="00C613E6" w:rsidP="00C82E86">
            <w:pPr>
              <w:spacing w:line="276" w:lineRule="auto"/>
            </w:pPr>
          </w:p>
          <w:p w:rsidR="00C613E6" w:rsidRPr="0098788F" w:rsidRDefault="00C613E6" w:rsidP="00C82E86">
            <w:pPr>
              <w:spacing w:line="276" w:lineRule="auto"/>
            </w:pPr>
            <w:r w:rsidRPr="0098788F">
              <w:t>Exclusão</w:t>
            </w:r>
          </w:p>
          <w:p w:rsidR="00C613E6" w:rsidRPr="0098788F" w:rsidRDefault="00C613E6" w:rsidP="00C82E86">
            <w:pPr>
              <w:spacing w:line="276" w:lineRule="auto"/>
            </w:pPr>
            <w:r>
              <w:t>1. Para excluir o lançamento</w:t>
            </w:r>
            <w:r w:rsidRPr="0098788F">
              <w:t xml:space="preserve">, </w:t>
            </w:r>
            <w:r>
              <w:t>o usuário deve selecionar qual</w:t>
            </w:r>
            <w:r w:rsidRPr="0098788F">
              <w:t xml:space="preserve"> </w:t>
            </w:r>
            <w:r>
              <w:t>deseja excluir do sistema</w:t>
            </w:r>
            <w:r w:rsidRPr="0098788F">
              <w:t>.</w:t>
            </w:r>
          </w:p>
          <w:p w:rsidR="00C613E6" w:rsidRPr="0098788F" w:rsidRDefault="00C613E6" w:rsidP="00C82E86">
            <w:pPr>
              <w:spacing w:line="276" w:lineRule="auto"/>
            </w:pPr>
            <w:r w:rsidRPr="0098788F">
              <w:t xml:space="preserve">2. O sistema deve solicitar a confirmação de exclusão </w:t>
            </w:r>
            <w:r>
              <w:t>do lançamento</w:t>
            </w:r>
            <w:r w:rsidRPr="0098788F">
              <w:t xml:space="preserve">. </w:t>
            </w:r>
          </w:p>
          <w:p w:rsidR="00C613E6" w:rsidRPr="0098788F" w:rsidRDefault="00C613E6" w:rsidP="00C82E86">
            <w:pPr>
              <w:spacing w:line="276" w:lineRule="auto"/>
            </w:pPr>
            <w:r>
              <w:t>3. Os valores do lançamento excluído</w:t>
            </w:r>
            <w:r w:rsidRPr="0098788F">
              <w:t xml:space="preserve"> devem permanecer no sistema.</w:t>
            </w:r>
          </w:p>
          <w:p w:rsidR="00C613E6" w:rsidRPr="0098788F" w:rsidRDefault="00C613E6" w:rsidP="00C82E86">
            <w:pPr>
              <w:spacing w:line="276" w:lineRule="auto"/>
            </w:pPr>
            <w:proofErr w:type="gramStart"/>
            <w:r w:rsidRPr="0098788F">
              <w:t>4</w:t>
            </w:r>
            <w:proofErr w:type="gramEnd"/>
            <w:r w:rsidRPr="0098788F">
              <w:t xml:space="preserve"> Esses va</w:t>
            </w:r>
            <w:r>
              <w:t>lores serão realocados para um novo lançamento sem nome definido como “Sem nome”</w:t>
            </w:r>
            <w:r w:rsidRPr="0098788F">
              <w:t xml:space="preserve">. </w:t>
            </w:r>
          </w:p>
          <w:p w:rsidR="00C613E6" w:rsidRPr="0098788F" w:rsidRDefault="00C613E6" w:rsidP="00C82E86">
            <w:pPr>
              <w:spacing w:line="276" w:lineRule="auto"/>
            </w:pPr>
          </w:p>
          <w:p w:rsidR="00C613E6" w:rsidRPr="0098788F" w:rsidRDefault="00C613E6" w:rsidP="00C82E86">
            <w:pPr>
              <w:spacing w:line="276" w:lineRule="auto"/>
            </w:pPr>
            <w:r w:rsidRPr="0098788F">
              <w:t>Consulta</w:t>
            </w:r>
          </w:p>
          <w:p w:rsidR="00C613E6" w:rsidRPr="0098788F" w:rsidRDefault="00C613E6" w:rsidP="00C82E86">
            <w:pPr>
              <w:spacing w:line="276" w:lineRule="auto"/>
            </w:pPr>
            <w:r>
              <w:t>4. Para visualizar os lançamentos criados</w:t>
            </w:r>
            <w:r w:rsidRPr="0098788F">
              <w:t xml:space="preserve">, o </w:t>
            </w:r>
            <w:r>
              <w:t>sistema deve verificar todos os lançamentos existentes e exibi-lo</w:t>
            </w:r>
            <w:r w:rsidRPr="0098788F">
              <w:t>s para o usuário.</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Fluxo de exceção</w:t>
            </w:r>
          </w:p>
        </w:tc>
        <w:tc>
          <w:tcPr>
            <w:tcW w:w="3689" w:type="pct"/>
          </w:tcPr>
          <w:p w:rsidR="00C613E6" w:rsidRPr="0098788F" w:rsidRDefault="00C613E6" w:rsidP="00C82E86">
            <w:pPr>
              <w:spacing w:line="276" w:lineRule="auto"/>
            </w:pPr>
            <w:r w:rsidRPr="0098788F">
              <w:t>Inclusão</w:t>
            </w:r>
          </w:p>
          <w:p w:rsidR="00C613E6" w:rsidRPr="0098788F" w:rsidRDefault="00C613E6" w:rsidP="00C82E86">
            <w:pPr>
              <w:spacing w:line="276" w:lineRule="auto"/>
            </w:pPr>
            <w:r>
              <w:t>1.1 Caso seja incluído um novo lançamento</w:t>
            </w:r>
            <w:proofErr w:type="gramStart"/>
            <w:r>
              <w:t xml:space="preserve">  </w:t>
            </w:r>
            <w:proofErr w:type="gramEnd"/>
            <w:r>
              <w:t xml:space="preserve">receita ou </w:t>
            </w:r>
            <w:r w:rsidRPr="0098788F">
              <w:t xml:space="preserve">despesa ou com o mesmo nome, o sistema deve exibir uma mensagem alertando o usuário de sua existência e  dando a opção de dar-lhe um novo nome ou criar com o mesmo nome acrescentando uma numeração de ordem de criação caso não tenha um novo nome.  </w:t>
            </w:r>
          </w:p>
        </w:tc>
      </w:tr>
      <w:tr w:rsidR="00C613E6" w:rsidRPr="0098788F">
        <w:trPr>
          <w:jc w:val="center"/>
        </w:trPr>
        <w:tc>
          <w:tcPr>
            <w:tcW w:w="1311" w:type="pct"/>
          </w:tcPr>
          <w:p w:rsidR="00C613E6" w:rsidRPr="0098788F" w:rsidRDefault="00C613E6" w:rsidP="00CB53BB">
            <w:pPr>
              <w:spacing w:line="276" w:lineRule="auto"/>
              <w:jc w:val="left"/>
              <w:rPr>
                <w:i/>
                <w:iCs/>
              </w:rPr>
            </w:pPr>
            <w:r w:rsidRPr="0098788F">
              <w:rPr>
                <w:i/>
                <w:iCs/>
              </w:rPr>
              <w:t>Subcaso de uso</w:t>
            </w:r>
          </w:p>
        </w:tc>
        <w:tc>
          <w:tcPr>
            <w:tcW w:w="3689" w:type="pct"/>
          </w:tcPr>
          <w:p w:rsidR="00C613E6" w:rsidRPr="0098788F" w:rsidRDefault="00C613E6" w:rsidP="00C82E86">
            <w:pPr>
              <w:spacing w:line="276" w:lineRule="auto"/>
            </w:pPr>
            <w:r w:rsidRPr="0098788F">
              <w:t>-</w:t>
            </w:r>
          </w:p>
        </w:tc>
      </w:tr>
    </w:tbl>
    <w:p w:rsidR="00C613E6" w:rsidRDefault="00C613E6" w:rsidP="00C82E86"/>
    <w:p w:rsidR="00C613E6" w:rsidRPr="00EF50BF" w:rsidRDefault="00C613E6" w:rsidP="00C82E86"/>
    <w:tbl>
      <w:tblPr>
        <w:tblW w:w="0" w:type="auto"/>
        <w:tblInd w:w="2" w:type="dxa"/>
        <w:tblLook w:val="00A0"/>
      </w:tblPr>
      <w:tblGrid>
        <w:gridCol w:w="9061"/>
      </w:tblGrid>
      <w:tr w:rsidR="00C613E6" w:rsidRPr="0098788F">
        <w:tc>
          <w:tcPr>
            <w:tcW w:w="9061" w:type="dxa"/>
          </w:tcPr>
          <w:p w:rsidR="00C613E6" w:rsidRPr="0098788F" w:rsidRDefault="00314218" w:rsidP="00CB53BB">
            <w:pPr>
              <w:keepNext/>
              <w:jc w:val="center"/>
            </w:pPr>
            <w:r>
              <w:rPr>
                <w:noProof/>
                <w:lang w:eastAsia="pt-BR"/>
              </w:rPr>
              <w:drawing>
                <wp:inline distT="0" distB="0" distL="0" distR="0">
                  <wp:extent cx="3400425" cy="1447800"/>
                  <wp:effectExtent l="19050" t="0" r="9525" b="0"/>
                  <wp:docPr id="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3"/>
                          <a:srcRect/>
                          <a:stretch>
                            <a:fillRect/>
                          </a:stretch>
                        </pic:blipFill>
                        <pic:spPr bwMode="auto">
                          <a:xfrm>
                            <a:off x="0" y="0"/>
                            <a:ext cx="3400425" cy="1447800"/>
                          </a:xfrm>
                          <a:prstGeom prst="rect">
                            <a:avLst/>
                          </a:prstGeom>
                          <a:noFill/>
                          <a:ln w="9525">
                            <a:noFill/>
                            <a:miter lim="800000"/>
                            <a:headEnd/>
                            <a:tailEnd/>
                          </a:ln>
                        </pic:spPr>
                      </pic:pic>
                    </a:graphicData>
                  </a:graphic>
                </wp:inline>
              </w:drawing>
            </w:r>
          </w:p>
        </w:tc>
      </w:tr>
      <w:tr w:rsidR="00C613E6" w:rsidRPr="0098788F">
        <w:tc>
          <w:tcPr>
            <w:tcW w:w="9061" w:type="dxa"/>
          </w:tcPr>
          <w:p w:rsidR="00C613E6" w:rsidRPr="0098788F" w:rsidRDefault="00C613E6" w:rsidP="001B776A">
            <w:pPr>
              <w:pStyle w:val="Legenda"/>
            </w:pPr>
            <w:bookmarkStart w:id="52" w:name="_Toc467743447"/>
            <w:r w:rsidRPr="0098788F">
              <w:t xml:space="preserve">Figura </w:t>
            </w:r>
            <w:r w:rsidR="001B776A">
              <w:t>4</w:t>
            </w:r>
            <w:r w:rsidRPr="0098788F">
              <w:t xml:space="preserve"> -</w:t>
            </w:r>
            <w:proofErr w:type="gramStart"/>
            <w:r w:rsidRPr="0098788F">
              <w:t xml:space="preserve">  </w:t>
            </w:r>
            <w:proofErr w:type="gramEnd"/>
            <w:r w:rsidRPr="0098788F">
              <w:t>Adicionar formas de pagamento</w:t>
            </w:r>
            <w:bookmarkEnd w:id="52"/>
          </w:p>
        </w:tc>
      </w:tr>
    </w:tbl>
    <w:p w:rsidR="00C613E6" w:rsidRDefault="00C613E6" w:rsidP="00C82E86"/>
    <w:p w:rsidR="00C613E6" w:rsidRDefault="00C613E6" w:rsidP="00C82E8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2"/>
        <w:gridCol w:w="6845"/>
      </w:tblGrid>
      <w:tr w:rsidR="00C613E6" w:rsidRPr="0098788F">
        <w:trPr>
          <w:jc w:val="center"/>
        </w:trPr>
        <w:tc>
          <w:tcPr>
            <w:tcW w:w="5000" w:type="pct"/>
            <w:gridSpan w:val="2"/>
            <w:tcBorders>
              <w:top w:val="nil"/>
              <w:left w:val="nil"/>
              <w:right w:val="nil"/>
            </w:tcBorders>
          </w:tcPr>
          <w:p w:rsidR="00C613E6" w:rsidRPr="0098788F" w:rsidRDefault="00C613E6" w:rsidP="00CB53BB">
            <w:pPr>
              <w:pStyle w:val="Legenda"/>
            </w:pPr>
            <w:bookmarkStart w:id="53" w:name="_Toc467743458"/>
            <w:r w:rsidRPr="0098788F">
              <w:t xml:space="preserve">Tabela </w:t>
            </w:r>
            <w:r w:rsidR="006C7CD6">
              <w:fldChar w:fldCharType="begin"/>
            </w:r>
            <w:r w:rsidR="00067115">
              <w:instrText xml:space="preserve"> SEQ Tabela \* ARABIC </w:instrText>
            </w:r>
            <w:r w:rsidR="006C7CD6">
              <w:fldChar w:fldCharType="separate"/>
            </w:r>
            <w:r w:rsidRPr="0098788F">
              <w:rPr>
                <w:noProof/>
              </w:rPr>
              <w:t>4</w:t>
            </w:r>
            <w:r w:rsidR="006C7CD6">
              <w:rPr>
                <w:noProof/>
              </w:rPr>
              <w:fldChar w:fldCharType="end"/>
            </w:r>
            <w:r w:rsidRPr="0098788F">
              <w:t xml:space="preserve"> – Documentação do caso de uso adicionar formas de pagamento</w:t>
            </w:r>
            <w:bookmarkEnd w:id="53"/>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 xml:space="preserve">Caso de uso </w:t>
            </w:r>
          </w:p>
        </w:tc>
        <w:tc>
          <w:tcPr>
            <w:tcW w:w="3685" w:type="pct"/>
          </w:tcPr>
          <w:p w:rsidR="00C613E6" w:rsidRPr="0098788F" w:rsidRDefault="00C613E6" w:rsidP="00C82E86">
            <w:pPr>
              <w:spacing w:line="276" w:lineRule="auto"/>
            </w:pPr>
            <w:r w:rsidRPr="0098788F">
              <w:t>Adicionar formas de pagamento</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Resumo</w:t>
            </w:r>
          </w:p>
        </w:tc>
        <w:tc>
          <w:tcPr>
            <w:tcW w:w="3685" w:type="pct"/>
          </w:tcPr>
          <w:p w:rsidR="00C613E6" w:rsidRPr="0098788F" w:rsidRDefault="00C613E6" w:rsidP="00C82E86">
            <w:pPr>
              <w:spacing w:line="276" w:lineRule="auto"/>
            </w:pPr>
            <w:r w:rsidRPr="0098788F">
              <w:t>Esse caso de uso descreve a forma como o sistema permite a inclusão, alteração, exclusão e consulta das formas de pagamento.</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Ator principal</w:t>
            </w:r>
          </w:p>
        </w:tc>
        <w:tc>
          <w:tcPr>
            <w:tcW w:w="3685" w:type="pct"/>
          </w:tcPr>
          <w:p w:rsidR="00C613E6" w:rsidRPr="0098788F" w:rsidRDefault="00C613E6" w:rsidP="00C82E86">
            <w:pPr>
              <w:spacing w:line="276" w:lineRule="auto"/>
            </w:pPr>
            <w:r w:rsidRPr="0098788F">
              <w:t>Usuário</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Pré-condição</w:t>
            </w:r>
          </w:p>
        </w:tc>
        <w:tc>
          <w:tcPr>
            <w:tcW w:w="3685" w:type="pct"/>
          </w:tcPr>
          <w:p w:rsidR="00C613E6" w:rsidRPr="0098788F" w:rsidRDefault="00C613E6" w:rsidP="00C82E86">
            <w:pPr>
              <w:spacing w:line="276" w:lineRule="auto"/>
            </w:pPr>
            <w:r w:rsidRPr="0098788F">
              <w:t>Exclusão</w:t>
            </w:r>
          </w:p>
          <w:p w:rsidR="00C613E6" w:rsidRPr="0098788F" w:rsidRDefault="00C613E6" w:rsidP="00C82E86">
            <w:pPr>
              <w:spacing w:line="276" w:lineRule="auto"/>
            </w:pPr>
            <w:r w:rsidRPr="0098788F">
              <w:t>Para a exclusão de uma determinada forma de pagamento, é necessária a sua existência.</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Pós-condição</w:t>
            </w:r>
          </w:p>
        </w:tc>
        <w:tc>
          <w:tcPr>
            <w:tcW w:w="3685" w:type="pct"/>
          </w:tcPr>
          <w:p w:rsidR="00C613E6" w:rsidRPr="0098788F" w:rsidRDefault="00C613E6" w:rsidP="00C82E86">
            <w:pPr>
              <w:spacing w:line="276" w:lineRule="auto"/>
            </w:pPr>
            <w:r w:rsidRPr="0098788F">
              <w:t>-</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Fluxo principal</w:t>
            </w:r>
          </w:p>
        </w:tc>
        <w:tc>
          <w:tcPr>
            <w:tcW w:w="3685" w:type="pct"/>
          </w:tcPr>
          <w:p w:rsidR="00C613E6" w:rsidRPr="0098788F" w:rsidRDefault="00C613E6" w:rsidP="00C82E86">
            <w:pPr>
              <w:spacing w:line="276" w:lineRule="auto"/>
            </w:pPr>
            <w:r w:rsidRPr="0098788F">
              <w:t>Inclusão</w:t>
            </w:r>
          </w:p>
          <w:p w:rsidR="00C613E6" w:rsidRPr="0098788F" w:rsidRDefault="00C613E6" w:rsidP="00C82E86">
            <w:pPr>
              <w:spacing w:line="276" w:lineRule="auto"/>
            </w:pPr>
            <w:r w:rsidRPr="0098788F">
              <w:t xml:space="preserve">1. Para incluir uma forma de pagamento, </w:t>
            </w:r>
            <w:r>
              <w:t>o usuário deve informar um nome e a data de inclusão.</w:t>
            </w:r>
          </w:p>
          <w:p w:rsidR="00C613E6" w:rsidRPr="0098788F" w:rsidRDefault="00C613E6" w:rsidP="00C82E86">
            <w:pPr>
              <w:spacing w:line="276" w:lineRule="auto"/>
            </w:pPr>
          </w:p>
          <w:p w:rsidR="00C613E6" w:rsidRPr="0098788F" w:rsidRDefault="00C613E6" w:rsidP="00C82E86">
            <w:pPr>
              <w:spacing w:line="276" w:lineRule="auto"/>
            </w:pPr>
            <w:r w:rsidRPr="0098788F">
              <w:t>Alteração</w:t>
            </w:r>
          </w:p>
          <w:p w:rsidR="00C613E6" w:rsidRPr="0098788F" w:rsidRDefault="00C613E6" w:rsidP="00C82E86">
            <w:pPr>
              <w:spacing w:line="276" w:lineRule="auto"/>
            </w:pPr>
            <w:r w:rsidRPr="0098788F">
              <w:t>1. Para alterar o nome da forma de pagamento, o usuário deve excluir o nome anterior.</w:t>
            </w:r>
          </w:p>
          <w:p w:rsidR="00C613E6" w:rsidRPr="0098788F" w:rsidRDefault="00C613E6" w:rsidP="00C82E86">
            <w:pPr>
              <w:spacing w:line="276" w:lineRule="auto"/>
            </w:pPr>
            <w:r w:rsidRPr="0098788F">
              <w:t>2. O usuário deve criar um novo nome para a forma de pagamento.</w:t>
            </w:r>
          </w:p>
          <w:p w:rsidR="00C613E6" w:rsidRPr="0098788F" w:rsidRDefault="00C613E6" w:rsidP="00C82E86">
            <w:pPr>
              <w:spacing w:line="276" w:lineRule="auto"/>
            </w:pPr>
          </w:p>
          <w:p w:rsidR="00C613E6" w:rsidRPr="0098788F" w:rsidRDefault="00C613E6" w:rsidP="00C82E86">
            <w:pPr>
              <w:spacing w:line="276" w:lineRule="auto"/>
            </w:pPr>
            <w:r w:rsidRPr="0098788F">
              <w:t>Exclusão</w:t>
            </w:r>
          </w:p>
          <w:p w:rsidR="00C613E6" w:rsidRPr="0098788F" w:rsidRDefault="00C613E6" w:rsidP="00C82E86">
            <w:pPr>
              <w:spacing w:line="276" w:lineRule="auto"/>
            </w:pPr>
            <w:r w:rsidRPr="0098788F">
              <w:t>1. Para excluir a forma de pagamento, o usuário deve selecionar aquela desejada para a exclusão no sistema.</w:t>
            </w:r>
          </w:p>
          <w:p w:rsidR="00C613E6" w:rsidRPr="0098788F" w:rsidRDefault="00C613E6" w:rsidP="00C82E86">
            <w:pPr>
              <w:spacing w:line="276" w:lineRule="auto"/>
            </w:pPr>
            <w:r w:rsidRPr="0098788F">
              <w:t xml:space="preserve">2. O sistema deve solicitar a confirmação de exclusão da forma de pagamento. </w:t>
            </w:r>
          </w:p>
          <w:p w:rsidR="00C613E6" w:rsidRPr="0098788F" w:rsidRDefault="00C613E6" w:rsidP="00C82E86">
            <w:pPr>
              <w:spacing w:line="276" w:lineRule="auto"/>
            </w:pPr>
            <w:r w:rsidRPr="0098788F">
              <w:t>3. Os valores da forma de pagamento excluída devem permanecer no sistema.</w:t>
            </w:r>
          </w:p>
          <w:p w:rsidR="00C613E6" w:rsidRPr="0098788F" w:rsidRDefault="00C613E6" w:rsidP="00C82E86">
            <w:pPr>
              <w:spacing w:line="276" w:lineRule="auto"/>
            </w:pPr>
            <w:proofErr w:type="gramStart"/>
            <w:r w:rsidRPr="0098788F">
              <w:t>4</w:t>
            </w:r>
            <w:proofErr w:type="gramEnd"/>
            <w:r w:rsidRPr="0098788F">
              <w:t xml:space="preserve"> Esses valores serão realocados para uma categoria denominada "sem forma de pagamento". </w:t>
            </w:r>
          </w:p>
          <w:p w:rsidR="00C613E6" w:rsidRPr="0098788F" w:rsidRDefault="00C613E6" w:rsidP="00C82E86">
            <w:pPr>
              <w:spacing w:line="276" w:lineRule="auto"/>
            </w:pPr>
          </w:p>
          <w:p w:rsidR="00C613E6" w:rsidRPr="0098788F" w:rsidRDefault="00C613E6" w:rsidP="00C82E86">
            <w:pPr>
              <w:spacing w:line="276" w:lineRule="auto"/>
            </w:pPr>
            <w:r w:rsidRPr="0098788F">
              <w:t>Consulta</w:t>
            </w:r>
          </w:p>
          <w:p w:rsidR="00C613E6" w:rsidRPr="0098788F" w:rsidRDefault="00C613E6" w:rsidP="00C82E86">
            <w:pPr>
              <w:spacing w:line="276" w:lineRule="auto"/>
            </w:pPr>
            <w:r w:rsidRPr="0098788F">
              <w:lastRenderedPageBreak/>
              <w:t>1. Para visualizar as categorias criadas, o sistema deve verificar todas as categorias existentes e exibi-las para o usuário.</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lastRenderedPageBreak/>
              <w:t>Fluxo de exceção</w:t>
            </w:r>
          </w:p>
        </w:tc>
        <w:tc>
          <w:tcPr>
            <w:tcW w:w="3685" w:type="pct"/>
          </w:tcPr>
          <w:p w:rsidR="00C613E6" w:rsidRPr="0098788F" w:rsidRDefault="00C613E6" w:rsidP="00C82E86">
            <w:pPr>
              <w:spacing w:line="276" w:lineRule="auto"/>
            </w:pPr>
            <w:r w:rsidRPr="0098788F">
              <w:t>Inclusão</w:t>
            </w:r>
          </w:p>
          <w:p w:rsidR="00C613E6" w:rsidRPr="0098788F" w:rsidRDefault="00C613E6" w:rsidP="00C82E86">
            <w:pPr>
              <w:spacing w:line="276" w:lineRule="auto"/>
            </w:pPr>
            <w:r w:rsidRPr="0098788F">
              <w:t xml:space="preserve">1.1 Caso seja incluída uma forma de pagamento com o mesmo nome de uma já existente, o sistema deve exibir uma mensagem alertando o usuário de sua existência e impossibilitando a sua inclusão.  </w:t>
            </w:r>
          </w:p>
        </w:tc>
      </w:tr>
      <w:tr w:rsidR="00C613E6" w:rsidRPr="0098788F">
        <w:trPr>
          <w:jc w:val="center"/>
        </w:trPr>
        <w:tc>
          <w:tcPr>
            <w:tcW w:w="1315" w:type="pct"/>
          </w:tcPr>
          <w:p w:rsidR="00C613E6" w:rsidRPr="0098788F" w:rsidRDefault="00C613E6" w:rsidP="00C82E86">
            <w:pPr>
              <w:spacing w:line="276" w:lineRule="auto"/>
              <w:rPr>
                <w:i/>
                <w:iCs/>
              </w:rPr>
            </w:pPr>
            <w:r w:rsidRPr="0098788F">
              <w:rPr>
                <w:i/>
                <w:iCs/>
              </w:rPr>
              <w:t>Subcaso de uso</w:t>
            </w:r>
          </w:p>
        </w:tc>
        <w:tc>
          <w:tcPr>
            <w:tcW w:w="3685" w:type="pct"/>
          </w:tcPr>
          <w:p w:rsidR="00C613E6" w:rsidRPr="0098788F" w:rsidRDefault="00C613E6" w:rsidP="00C82E86">
            <w:pPr>
              <w:spacing w:line="276" w:lineRule="auto"/>
            </w:pPr>
            <w:r w:rsidRPr="0098788F">
              <w:t>-</w:t>
            </w:r>
          </w:p>
        </w:tc>
      </w:tr>
    </w:tbl>
    <w:p w:rsidR="00C613E6" w:rsidRDefault="00C613E6" w:rsidP="00C82E86"/>
    <w:p w:rsidR="00C613E6" w:rsidRDefault="00C613E6" w:rsidP="00C82E86"/>
    <w:tbl>
      <w:tblPr>
        <w:tblW w:w="5000" w:type="pct"/>
        <w:tblInd w:w="2" w:type="dxa"/>
        <w:tblLook w:val="00A0"/>
      </w:tblPr>
      <w:tblGrid>
        <w:gridCol w:w="9287"/>
      </w:tblGrid>
      <w:tr w:rsidR="00C613E6" w:rsidRPr="0098788F">
        <w:tc>
          <w:tcPr>
            <w:tcW w:w="5000" w:type="pct"/>
          </w:tcPr>
          <w:p w:rsidR="00C613E6" w:rsidRPr="0098788F" w:rsidRDefault="00314218" w:rsidP="00CB53BB">
            <w:pPr>
              <w:keepNext/>
              <w:spacing w:line="276" w:lineRule="auto"/>
              <w:jc w:val="center"/>
            </w:pPr>
            <w:r>
              <w:rPr>
                <w:noProof/>
                <w:lang w:eastAsia="pt-BR"/>
              </w:rPr>
              <w:drawing>
                <wp:inline distT="0" distB="0" distL="0" distR="0">
                  <wp:extent cx="5724525" cy="2114550"/>
                  <wp:effectExtent l="19050" t="0" r="9525" b="0"/>
                  <wp:docPr id="8"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4"/>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tc>
      </w:tr>
      <w:tr w:rsidR="00C613E6" w:rsidRPr="0098788F">
        <w:tc>
          <w:tcPr>
            <w:tcW w:w="5000" w:type="pct"/>
          </w:tcPr>
          <w:p w:rsidR="00C613E6" w:rsidRPr="0098788F" w:rsidRDefault="00C613E6" w:rsidP="001B776A">
            <w:pPr>
              <w:pStyle w:val="Legenda"/>
            </w:pPr>
            <w:bookmarkStart w:id="54" w:name="_Toc467743448"/>
            <w:r w:rsidRPr="0098788F">
              <w:t xml:space="preserve">Figura </w:t>
            </w:r>
            <w:r w:rsidR="001B776A">
              <w:t>5</w:t>
            </w:r>
            <w:r w:rsidRPr="0098788F">
              <w:t xml:space="preserve"> – Converter moeda</w:t>
            </w:r>
            <w:bookmarkEnd w:id="54"/>
          </w:p>
        </w:tc>
      </w:tr>
    </w:tbl>
    <w:p w:rsidR="00C613E6" w:rsidRPr="00EF50BF" w:rsidRDefault="00C613E6" w:rsidP="00C82E8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35"/>
        <w:gridCol w:w="6852"/>
      </w:tblGrid>
      <w:tr w:rsidR="00C613E6" w:rsidRPr="0098788F">
        <w:trPr>
          <w:jc w:val="center"/>
        </w:trPr>
        <w:tc>
          <w:tcPr>
            <w:tcW w:w="5000" w:type="pct"/>
            <w:gridSpan w:val="2"/>
            <w:tcBorders>
              <w:top w:val="nil"/>
              <w:left w:val="nil"/>
              <w:right w:val="nil"/>
            </w:tcBorders>
            <w:vAlign w:val="center"/>
          </w:tcPr>
          <w:p w:rsidR="00C613E6" w:rsidRPr="0098788F" w:rsidRDefault="00C613E6" w:rsidP="00CB53BB">
            <w:pPr>
              <w:pStyle w:val="Legenda"/>
            </w:pPr>
            <w:bookmarkStart w:id="55" w:name="_Toc467743459"/>
            <w:r w:rsidRPr="0098788F">
              <w:t xml:space="preserve">Tabela </w:t>
            </w:r>
            <w:r w:rsidR="006C7CD6">
              <w:fldChar w:fldCharType="begin"/>
            </w:r>
            <w:r w:rsidR="00067115">
              <w:instrText xml:space="preserve"> SEQ Tabela \* ARABIC </w:instrText>
            </w:r>
            <w:r w:rsidR="006C7CD6">
              <w:fldChar w:fldCharType="separate"/>
            </w:r>
            <w:r w:rsidRPr="0098788F">
              <w:rPr>
                <w:noProof/>
              </w:rPr>
              <w:t>5</w:t>
            </w:r>
            <w:r w:rsidR="006C7CD6">
              <w:rPr>
                <w:noProof/>
              </w:rPr>
              <w:fldChar w:fldCharType="end"/>
            </w:r>
            <w:r w:rsidRPr="0098788F">
              <w:t xml:space="preserve"> – Documentação do caso de uso converter moeda</w:t>
            </w:r>
            <w:bookmarkEnd w:id="55"/>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 xml:space="preserve">Caso de uso </w:t>
            </w:r>
          </w:p>
        </w:tc>
        <w:tc>
          <w:tcPr>
            <w:tcW w:w="3689" w:type="pct"/>
          </w:tcPr>
          <w:p w:rsidR="00C613E6" w:rsidRPr="0098788F" w:rsidRDefault="00C613E6" w:rsidP="00CB53BB">
            <w:pPr>
              <w:spacing w:line="276" w:lineRule="auto"/>
              <w:jc w:val="left"/>
            </w:pPr>
            <w:r w:rsidRPr="0098788F">
              <w:t>Converter moeda</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Resumo</w:t>
            </w:r>
          </w:p>
        </w:tc>
        <w:tc>
          <w:tcPr>
            <w:tcW w:w="3689" w:type="pct"/>
          </w:tcPr>
          <w:p w:rsidR="00C613E6" w:rsidRPr="0098788F" w:rsidRDefault="00C613E6" w:rsidP="00CB53BB">
            <w:pPr>
              <w:spacing w:line="276" w:lineRule="auto"/>
              <w:jc w:val="left"/>
            </w:pPr>
            <w:r w:rsidRPr="0098788F">
              <w:t>Esse caso de uso descreve a forma que sistema permite ao usuário realizar a conversão de transações realizadas em moeda estrangeira em moeda escolhida como padrão pelo usuário ou pelo sistema.</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Ator principal</w:t>
            </w:r>
          </w:p>
        </w:tc>
        <w:tc>
          <w:tcPr>
            <w:tcW w:w="3689" w:type="pct"/>
          </w:tcPr>
          <w:p w:rsidR="00C613E6" w:rsidRPr="0098788F" w:rsidRDefault="00C613E6" w:rsidP="00CB53BB">
            <w:pPr>
              <w:spacing w:line="276" w:lineRule="auto"/>
              <w:jc w:val="left"/>
            </w:pPr>
            <w:r w:rsidRPr="0098788F">
              <w:t>Usuário</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Pré-condição</w:t>
            </w:r>
          </w:p>
        </w:tc>
        <w:tc>
          <w:tcPr>
            <w:tcW w:w="3689" w:type="pct"/>
          </w:tcPr>
          <w:p w:rsidR="00C613E6" w:rsidRPr="0098788F" w:rsidRDefault="00C613E6" w:rsidP="00C82E86">
            <w:pPr>
              <w:spacing w:line="276" w:lineRule="auto"/>
            </w:pPr>
            <w:r w:rsidRPr="0098788F">
              <w:t>Conversão de moeda</w:t>
            </w:r>
          </w:p>
          <w:p w:rsidR="00C613E6" w:rsidRPr="0098788F" w:rsidRDefault="00C613E6" w:rsidP="00C82E86">
            <w:pPr>
              <w:spacing w:line="276" w:lineRule="auto"/>
            </w:pPr>
            <w:r w:rsidRPr="0098788F">
              <w:t>A moeda corrente deve ter sido previamente selecionada no registro do usuário ou será utilizada a que é predefinida pelo sistema.</w:t>
            </w:r>
          </w:p>
          <w:p w:rsidR="00C613E6" w:rsidRPr="0098788F" w:rsidRDefault="00C613E6" w:rsidP="00C82E86">
            <w:pPr>
              <w:spacing w:line="276" w:lineRule="auto"/>
            </w:pPr>
          </w:p>
          <w:p w:rsidR="00C613E6" w:rsidRPr="0098788F" w:rsidRDefault="00C613E6" w:rsidP="00C82E86">
            <w:pPr>
              <w:spacing w:line="276" w:lineRule="auto"/>
            </w:pPr>
            <w:r w:rsidRPr="0098788F">
              <w:t>Alteração</w:t>
            </w:r>
          </w:p>
          <w:p w:rsidR="00C613E6" w:rsidRPr="0098788F" w:rsidRDefault="00C613E6" w:rsidP="00C82E86">
            <w:pPr>
              <w:spacing w:line="276" w:lineRule="auto"/>
            </w:pPr>
            <w:r w:rsidRPr="0098788F">
              <w:t>Para que o usuário possa alterar o valor adicionado, o valor da transação deve ter sido previamente lançado em uma conta de receita ou de despesa.</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Pós-condição</w:t>
            </w:r>
          </w:p>
        </w:tc>
        <w:tc>
          <w:tcPr>
            <w:tcW w:w="3689" w:type="pct"/>
          </w:tcPr>
          <w:p w:rsidR="00C613E6" w:rsidRPr="0098788F" w:rsidRDefault="00C613E6" w:rsidP="00C82E86">
            <w:pPr>
              <w:spacing w:line="276" w:lineRule="auto"/>
            </w:pPr>
            <w:r w:rsidRPr="0098788F">
              <w:t>Convertido o valor da transação, o usuário deve prosseguir o processo de lançamento de receita/despesa.</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Fluxo principal</w:t>
            </w:r>
          </w:p>
        </w:tc>
        <w:tc>
          <w:tcPr>
            <w:tcW w:w="3689" w:type="pct"/>
          </w:tcPr>
          <w:p w:rsidR="00C613E6" w:rsidRPr="0098788F" w:rsidRDefault="00C613E6" w:rsidP="00C82E86">
            <w:pPr>
              <w:spacing w:line="276" w:lineRule="auto"/>
            </w:pPr>
            <w:r w:rsidRPr="0098788F">
              <w:t>Conversão de moeda</w:t>
            </w:r>
          </w:p>
          <w:p w:rsidR="00C613E6" w:rsidRPr="0098788F" w:rsidRDefault="00C613E6" w:rsidP="00C82E86">
            <w:pPr>
              <w:spacing w:line="276" w:lineRule="auto"/>
            </w:pPr>
            <w:r w:rsidRPr="0098788F">
              <w:lastRenderedPageBreak/>
              <w:t>1. O usuário deve selecionar a moeda estrangeira.</w:t>
            </w:r>
          </w:p>
          <w:p w:rsidR="00C613E6" w:rsidRPr="0098788F" w:rsidRDefault="00C613E6" w:rsidP="00C82E86">
            <w:pPr>
              <w:spacing w:line="276" w:lineRule="auto"/>
            </w:pPr>
            <w:r w:rsidRPr="0098788F">
              <w:t>2. O usuário deve adicionar o valor da transação em moeda estrangeira.</w:t>
            </w:r>
          </w:p>
          <w:p w:rsidR="00C613E6" w:rsidRPr="0098788F" w:rsidRDefault="00C613E6" w:rsidP="00C82E86">
            <w:pPr>
              <w:spacing w:line="276" w:lineRule="auto"/>
            </w:pPr>
            <w:r w:rsidRPr="0098788F">
              <w:t>3. O usuário deve informar a taxa de câmbio.</w:t>
            </w:r>
          </w:p>
          <w:p w:rsidR="00C613E6" w:rsidRPr="0098788F" w:rsidRDefault="00C613E6" w:rsidP="00C82E86">
            <w:pPr>
              <w:spacing w:line="276" w:lineRule="auto"/>
            </w:pPr>
            <w:r w:rsidRPr="0098788F">
              <w:t>4. O sistema deve calcular o valor da conversão da moeda estrangeira em moeda corrente.</w:t>
            </w:r>
          </w:p>
          <w:p w:rsidR="00C613E6" w:rsidRPr="0098788F" w:rsidRDefault="00C613E6" w:rsidP="00C82E86">
            <w:pPr>
              <w:spacing w:line="276" w:lineRule="auto"/>
            </w:pPr>
            <w:r w:rsidRPr="0098788F">
              <w:t>5. O sistema deve exibir o valor convertido em moeda corrente.</w:t>
            </w:r>
          </w:p>
          <w:p w:rsidR="00C613E6" w:rsidRPr="0098788F" w:rsidRDefault="00C613E6" w:rsidP="00C82E86">
            <w:pPr>
              <w:spacing w:line="276" w:lineRule="auto"/>
            </w:pPr>
            <w:r w:rsidRPr="0098788F">
              <w:t xml:space="preserve">6. O sistema deve exibir juntamente com o valor convertido, a moeda estrangeira, o valor da transação em moeda estrangeira e </w:t>
            </w:r>
            <w:proofErr w:type="gramStart"/>
            <w:r w:rsidRPr="0098788F">
              <w:t>a taxa de câmbio utilizados nessa transação</w:t>
            </w:r>
            <w:proofErr w:type="gramEnd"/>
            <w:r w:rsidRPr="0098788F">
              <w:t>.</w:t>
            </w:r>
          </w:p>
          <w:p w:rsidR="00C613E6" w:rsidRPr="0098788F" w:rsidRDefault="00C613E6" w:rsidP="00C82E86">
            <w:pPr>
              <w:spacing w:line="276" w:lineRule="auto"/>
            </w:pPr>
          </w:p>
          <w:p w:rsidR="00C613E6" w:rsidRPr="0098788F" w:rsidRDefault="00C613E6" w:rsidP="00C82E86">
            <w:pPr>
              <w:spacing w:line="276" w:lineRule="auto"/>
            </w:pPr>
            <w:r w:rsidRPr="0098788F">
              <w:t>Alteração</w:t>
            </w:r>
          </w:p>
          <w:p w:rsidR="00C613E6" w:rsidRPr="0098788F" w:rsidRDefault="00C613E6" w:rsidP="00C82E86">
            <w:pPr>
              <w:spacing w:line="276" w:lineRule="auto"/>
            </w:pPr>
            <w:r w:rsidRPr="0098788F">
              <w:t xml:space="preserve">1. O sistema deve permitir que a moeda estrangeira selecionada </w:t>
            </w:r>
            <w:proofErr w:type="gramStart"/>
            <w:r w:rsidRPr="0098788F">
              <w:t>seja</w:t>
            </w:r>
            <w:proofErr w:type="gramEnd"/>
            <w:r w:rsidRPr="0098788F">
              <w:t xml:space="preserve"> alterada.</w:t>
            </w:r>
          </w:p>
          <w:p w:rsidR="00C613E6" w:rsidRPr="0098788F" w:rsidRDefault="00C613E6" w:rsidP="00C82E86">
            <w:pPr>
              <w:spacing w:line="276" w:lineRule="auto"/>
            </w:pPr>
            <w:r w:rsidRPr="0098788F">
              <w:t>2. O sistema deve permitir que o valor da transação realizado em moeda estrangeira seja alterado.</w:t>
            </w:r>
          </w:p>
          <w:p w:rsidR="00C613E6" w:rsidRPr="0098788F" w:rsidRDefault="00C613E6" w:rsidP="00C82E86">
            <w:pPr>
              <w:spacing w:line="276" w:lineRule="auto"/>
            </w:pPr>
            <w:r w:rsidRPr="0098788F">
              <w:t xml:space="preserve">3.  O sistema deve permitir que a taxa de câmbio informada </w:t>
            </w:r>
            <w:proofErr w:type="gramStart"/>
            <w:r w:rsidRPr="0098788F">
              <w:t>seja</w:t>
            </w:r>
            <w:proofErr w:type="gramEnd"/>
            <w:r w:rsidRPr="0098788F">
              <w:t xml:space="preserve"> alterada.</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lastRenderedPageBreak/>
              <w:t>Fluxo de exceção</w:t>
            </w:r>
          </w:p>
        </w:tc>
        <w:tc>
          <w:tcPr>
            <w:tcW w:w="3689" w:type="pct"/>
          </w:tcPr>
          <w:p w:rsidR="00C613E6" w:rsidRPr="0098788F" w:rsidRDefault="00C613E6" w:rsidP="00C82E86">
            <w:pPr>
              <w:spacing w:line="276" w:lineRule="auto"/>
            </w:pPr>
            <w:r w:rsidRPr="0098788F">
              <w:t>Conversão de moeda</w:t>
            </w:r>
          </w:p>
          <w:p w:rsidR="00C613E6" w:rsidRPr="0098788F" w:rsidRDefault="00C613E6" w:rsidP="00C82E86">
            <w:pPr>
              <w:spacing w:line="276" w:lineRule="auto"/>
            </w:pPr>
            <w:r w:rsidRPr="0098788F">
              <w:t xml:space="preserve">1.1 Caso a moeda estrangeira selecionada seja a mesma que a moeda corrente, o sistema deve informar o usuário e solicitar a escolha de </w:t>
            </w:r>
            <w:proofErr w:type="gramStart"/>
            <w:r w:rsidRPr="0098788F">
              <w:t>uma outra</w:t>
            </w:r>
            <w:proofErr w:type="gramEnd"/>
            <w:r w:rsidRPr="0098788F">
              <w:t xml:space="preserve"> moeda.</w:t>
            </w:r>
          </w:p>
        </w:tc>
      </w:tr>
      <w:tr w:rsidR="00C613E6" w:rsidRPr="0098788F">
        <w:trPr>
          <w:jc w:val="center"/>
        </w:trPr>
        <w:tc>
          <w:tcPr>
            <w:tcW w:w="1311" w:type="pct"/>
          </w:tcPr>
          <w:p w:rsidR="00C613E6" w:rsidRPr="0098788F" w:rsidRDefault="00C613E6" w:rsidP="00C82E86">
            <w:pPr>
              <w:spacing w:line="276" w:lineRule="auto"/>
              <w:rPr>
                <w:i/>
                <w:iCs/>
              </w:rPr>
            </w:pPr>
            <w:r w:rsidRPr="0098788F">
              <w:rPr>
                <w:i/>
                <w:iCs/>
              </w:rPr>
              <w:t>Subcaso de uso</w:t>
            </w:r>
          </w:p>
        </w:tc>
        <w:tc>
          <w:tcPr>
            <w:tcW w:w="3689" w:type="pct"/>
          </w:tcPr>
          <w:p w:rsidR="00C613E6" w:rsidRPr="0098788F" w:rsidRDefault="00C613E6" w:rsidP="00CB53BB">
            <w:pPr>
              <w:spacing w:line="276" w:lineRule="auto"/>
              <w:jc w:val="left"/>
            </w:pPr>
            <w:r w:rsidRPr="0098788F">
              <w:t>-</w:t>
            </w:r>
          </w:p>
        </w:tc>
      </w:tr>
    </w:tbl>
    <w:p w:rsidR="00C613E6" w:rsidRDefault="00C613E6" w:rsidP="00C82E86"/>
    <w:p w:rsidR="00C613E6" w:rsidRPr="00EF50BF" w:rsidRDefault="00C613E6" w:rsidP="00C82E86"/>
    <w:p w:rsidR="00C613E6" w:rsidRPr="00EF50BF" w:rsidRDefault="00C613E6" w:rsidP="00C82E86"/>
    <w:tbl>
      <w:tblPr>
        <w:tblW w:w="0" w:type="auto"/>
        <w:tblInd w:w="2" w:type="dxa"/>
        <w:tblLook w:val="00A0"/>
      </w:tblPr>
      <w:tblGrid>
        <w:gridCol w:w="9061"/>
      </w:tblGrid>
      <w:tr w:rsidR="00C613E6" w:rsidRPr="0098788F">
        <w:tc>
          <w:tcPr>
            <w:tcW w:w="9061" w:type="dxa"/>
            <w:vAlign w:val="center"/>
          </w:tcPr>
          <w:p w:rsidR="00C613E6" w:rsidRPr="0098788F" w:rsidRDefault="00C613E6" w:rsidP="00CB53BB">
            <w:pPr>
              <w:keepNext/>
              <w:jc w:val="center"/>
            </w:pPr>
          </w:p>
        </w:tc>
      </w:tr>
      <w:tr w:rsidR="00C613E6" w:rsidRPr="0098788F">
        <w:tc>
          <w:tcPr>
            <w:tcW w:w="9061" w:type="dxa"/>
          </w:tcPr>
          <w:p w:rsidR="00C613E6" w:rsidRPr="0098788F" w:rsidRDefault="00314218" w:rsidP="00CB53BB">
            <w:pPr>
              <w:keepNext/>
              <w:jc w:val="center"/>
            </w:pPr>
            <w:r>
              <w:rPr>
                <w:noProof/>
                <w:lang w:eastAsia="pt-BR"/>
              </w:rPr>
              <w:drawing>
                <wp:inline distT="0" distB="0" distL="0" distR="0">
                  <wp:extent cx="5257800" cy="3486150"/>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57800" cy="3486150"/>
                          </a:xfrm>
                          <a:prstGeom prst="rect">
                            <a:avLst/>
                          </a:prstGeom>
                          <a:noFill/>
                          <a:ln w="9525">
                            <a:noFill/>
                            <a:miter lim="800000"/>
                            <a:headEnd/>
                            <a:tailEnd/>
                          </a:ln>
                        </pic:spPr>
                      </pic:pic>
                    </a:graphicData>
                  </a:graphic>
                </wp:inline>
              </w:drawing>
            </w:r>
          </w:p>
        </w:tc>
      </w:tr>
      <w:tr w:rsidR="00C613E6" w:rsidRPr="0098788F">
        <w:tc>
          <w:tcPr>
            <w:tcW w:w="9061" w:type="dxa"/>
          </w:tcPr>
          <w:p w:rsidR="00C613E6" w:rsidRPr="0098788F" w:rsidRDefault="00C613E6" w:rsidP="001B776A">
            <w:pPr>
              <w:pStyle w:val="Legenda"/>
            </w:pPr>
            <w:bookmarkStart w:id="56" w:name="_Toc467743451"/>
            <w:r w:rsidRPr="0098788F">
              <w:t xml:space="preserve">Figura </w:t>
            </w:r>
            <w:r w:rsidR="001B776A">
              <w:t>6</w:t>
            </w:r>
            <w:r w:rsidRPr="0098788F">
              <w:t xml:space="preserve"> - Consultar saldo</w:t>
            </w:r>
            <w:bookmarkEnd w:id="56"/>
          </w:p>
        </w:tc>
      </w:tr>
    </w:tbl>
    <w:p w:rsidR="00C613E6" w:rsidRDefault="00C613E6" w:rsidP="00CB53BB">
      <w:pPr>
        <w:spacing w:after="160" w:line="259" w:lineRule="auto"/>
        <w:jc w:val="left"/>
      </w:pPr>
    </w:p>
    <w:p w:rsidR="00C613E6" w:rsidRPr="00EF50BF" w:rsidRDefault="00C613E6" w:rsidP="00CB53BB">
      <w:pPr>
        <w:spacing w:after="160" w:line="259" w:lineRule="auto"/>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35"/>
        <w:gridCol w:w="6852"/>
      </w:tblGrid>
      <w:tr w:rsidR="00C613E6" w:rsidRPr="0098788F">
        <w:trPr>
          <w:jc w:val="center"/>
        </w:trPr>
        <w:tc>
          <w:tcPr>
            <w:tcW w:w="5000" w:type="pct"/>
            <w:gridSpan w:val="2"/>
            <w:tcBorders>
              <w:top w:val="nil"/>
              <w:left w:val="nil"/>
              <w:right w:val="nil"/>
            </w:tcBorders>
          </w:tcPr>
          <w:p w:rsidR="00C613E6" w:rsidRPr="0098788F" w:rsidRDefault="00C613E6" w:rsidP="001B776A">
            <w:pPr>
              <w:pStyle w:val="Legenda"/>
            </w:pPr>
            <w:bookmarkStart w:id="57" w:name="_Toc467743462"/>
            <w:r w:rsidRPr="0098788F">
              <w:t xml:space="preserve">Tabela </w:t>
            </w:r>
            <w:r w:rsidR="001B776A">
              <w:t>6</w:t>
            </w:r>
            <w:r w:rsidRPr="0098788F">
              <w:t xml:space="preserve"> – Documentação do caso de uso consultar saldo</w:t>
            </w:r>
            <w:bookmarkEnd w:id="57"/>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 xml:space="preserve">Caso de uso </w:t>
            </w:r>
          </w:p>
        </w:tc>
        <w:tc>
          <w:tcPr>
            <w:tcW w:w="3689" w:type="pct"/>
          </w:tcPr>
          <w:p w:rsidR="00C613E6" w:rsidRPr="0098788F" w:rsidRDefault="00C613E6" w:rsidP="00C82E86">
            <w:pPr>
              <w:spacing w:line="240" w:lineRule="auto"/>
            </w:pPr>
            <w:r w:rsidRPr="0098788F">
              <w:t>Consultar saldo</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Resumo</w:t>
            </w:r>
          </w:p>
        </w:tc>
        <w:tc>
          <w:tcPr>
            <w:tcW w:w="3689" w:type="pct"/>
          </w:tcPr>
          <w:p w:rsidR="00C613E6" w:rsidRPr="0098788F" w:rsidRDefault="00C613E6" w:rsidP="00C82E86">
            <w:pPr>
              <w:spacing w:line="240" w:lineRule="auto"/>
            </w:pPr>
            <w:r w:rsidRPr="0098788F">
              <w:t xml:space="preserve">Esse caso de uso descreve as etapas necessárias a serem percorridas pelo usuário para consulta do saldo de cada </w:t>
            </w:r>
            <w:r>
              <w:t>um</w:t>
            </w:r>
            <w:r w:rsidRPr="0098788F">
              <w:t xml:space="preserve"> </w:t>
            </w:r>
            <w:r>
              <w:t>dos lançamentos</w:t>
            </w:r>
            <w:r w:rsidRPr="0098788F">
              <w:t xml:space="preserve"> de receita</w:t>
            </w:r>
            <w:r>
              <w:t xml:space="preserve"> ou </w:t>
            </w:r>
            <w:r w:rsidRPr="0098788F">
              <w:t>desp</w:t>
            </w:r>
            <w:r>
              <w:t xml:space="preserve">esa e do saldo final da receita ou </w:t>
            </w:r>
            <w:r w:rsidRPr="0098788F">
              <w:t>despesa.</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Ator principal</w:t>
            </w:r>
          </w:p>
        </w:tc>
        <w:tc>
          <w:tcPr>
            <w:tcW w:w="3689" w:type="pct"/>
          </w:tcPr>
          <w:p w:rsidR="00C613E6" w:rsidRPr="0098788F" w:rsidRDefault="00C613E6" w:rsidP="00C82E86">
            <w:pPr>
              <w:spacing w:line="240" w:lineRule="auto"/>
            </w:pPr>
            <w:r w:rsidRPr="0098788F">
              <w:t>Usuário</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Pré-condição</w:t>
            </w:r>
          </w:p>
        </w:tc>
        <w:tc>
          <w:tcPr>
            <w:tcW w:w="3689" w:type="pct"/>
          </w:tcPr>
          <w:p w:rsidR="00C613E6" w:rsidRPr="0098788F" w:rsidRDefault="00C613E6" w:rsidP="00C82E86">
            <w:pPr>
              <w:spacing w:line="240" w:lineRule="auto"/>
            </w:pPr>
            <w:r w:rsidRPr="0098788F">
              <w:t>Consultar saldo</w:t>
            </w:r>
          </w:p>
          <w:p w:rsidR="00C613E6" w:rsidRPr="0098788F" w:rsidRDefault="00C613E6" w:rsidP="00C82E86">
            <w:pPr>
              <w:spacing w:line="240" w:lineRule="auto"/>
            </w:pPr>
            <w:r w:rsidRPr="0098788F">
              <w:t>2.1O período inicial selecionado não pode ser maior que o final.</w:t>
            </w:r>
          </w:p>
          <w:p w:rsidR="00C613E6" w:rsidRPr="0098788F" w:rsidRDefault="00C613E6" w:rsidP="00C82E86">
            <w:pPr>
              <w:spacing w:line="240" w:lineRule="auto"/>
            </w:pPr>
            <w:r>
              <w:t>3.1 O saldo final de um determinado lançamento</w:t>
            </w:r>
            <w:r w:rsidRPr="0098788F">
              <w:t xml:space="preserve"> do período anterior deve ser igual ao seu saldo inicial do período atual.</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Pós-condição</w:t>
            </w:r>
          </w:p>
        </w:tc>
        <w:tc>
          <w:tcPr>
            <w:tcW w:w="3689" w:type="pct"/>
          </w:tcPr>
          <w:p w:rsidR="00C613E6" w:rsidRPr="0098788F" w:rsidRDefault="00C613E6" w:rsidP="00C82E86">
            <w:pPr>
              <w:spacing w:line="240" w:lineRule="auto"/>
            </w:pPr>
            <w:r w:rsidRPr="0098788F">
              <w:t>-</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Fluxo principal</w:t>
            </w:r>
          </w:p>
        </w:tc>
        <w:tc>
          <w:tcPr>
            <w:tcW w:w="3689" w:type="pct"/>
          </w:tcPr>
          <w:p w:rsidR="00C613E6" w:rsidRPr="0098788F" w:rsidRDefault="00C613E6" w:rsidP="00C82E86">
            <w:pPr>
              <w:spacing w:line="240" w:lineRule="auto"/>
            </w:pPr>
            <w:r w:rsidRPr="0098788F">
              <w:t>Consultar saldo</w:t>
            </w:r>
          </w:p>
          <w:p w:rsidR="00C613E6" w:rsidRDefault="00C613E6" w:rsidP="001360AE">
            <w:pPr>
              <w:numPr>
                <w:ilvl w:val="0"/>
                <w:numId w:val="21"/>
              </w:numPr>
              <w:spacing w:line="240" w:lineRule="auto"/>
            </w:pPr>
            <w:r w:rsidRPr="0098788F">
              <w:t xml:space="preserve">O usuário deve selecionar se </w:t>
            </w:r>
            <w:r>
              <w:t>deseja consultar o saldo do lançamento de uma receita ou de uma despesa em especifico</w:t>
            </w:r>
            <w:r w:rsidRPr="0098788F">
              <w:t xml:space="preserve"> ou do saldo final receita/despesa</w:t>
            </w:r>
            <w:r>
              <w:t xml:space="preserve"> com um todo</w:t>
            </w:r>
            <w:r w:rsidRPr="0098788F">
              <w:t>.</w:t>
            </w:r>
          </w:p>
          <w:p w:rsidR="00C613E6" w:rsidRPr="0098788F" w:rsidRDefault="00C613E6" w:rsidP="001360AE">
            <w:pPr>
              <w:numPr>
                <w:ilvl w:val="0"/>
                <w:numId w:val="21"/>
              </w:numPr>
              <w:spacing w:line="240" w:lineRule="auto"/>
            </w:pPr>
            <w:r>
              <w:t xml:space="preserve"> Se a opção for calcular o lançamento de alguma despesa ou receita em específico, o usuário deve selecionar nos lançamentos das receitas e das despesas qual quer que sejam contabilizadas.</w:t>
            </w:r>
          </w:p>
          <w:p w:rsidR="00C613E6" w:rsidRPr="0098788F" w:rsidRDefault="00C613E6" w:rsidP="00C82E86">
            <w:pPr>
              <w:spacing w:line="240" w:lineRule="auto"/>
            </w:pPr>
            <w:r>
              <w:t>3</w:t>
            </w:r>
            <w:r w:rsidRPr="0098788F">
              <w:t>. O usuário deve selecionar o período - data inicial e final.</w:t>
            </w:r>
          </w:p>
          <w:p w:rsidR="00C613E6" w:rsidRPr="0098788F" w:rsidRDefault="00C613E6" w:rsidP="00C82E86">
            <w:pPr>
              <w:spacing w:line="240" w:lineRule="auto"/>
            </w:pPr>
            <w:r>
              <w:lastRenderedPageBreak/>
              <w:t>4</w:t>
            </w:r>
            <w:r w:rsidRPr="0098788F">
              <w:t xml:space="preserve">. O sistema deve calcular o saldo desejado pelo usuário. </w:t>
            </w:r>
          </w:p>
          <w:p w:rsidR="00C613E6" w:rsidRPr="0098788F" w:rsidRDefault="00C613E6" w:rsidP="00C82E86">
            <w:pPr>
              <w:spacing w:line="240" w:lineRule="auto"/>
            </w:pPr>
            <w:r>
              <w:t>5</w:t>
            </w:r>
            <w:r w:rsidRPr="0098788F">
              <w:t>. O sistema deve exibir o saldo desejado.</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lastRenderedPageBreak/>
              <w:t>Fluxo de exceção</w:t>
            </w:r>
          </w:p>
        </w:tc>
        <w:tc>
          <w:tcPr>
            <w:tcW w:w="3689" w:type="pct"/>
          </w:tcPr>
          <w:p w:rsidR="00C613E6" w:rsidRPr="0098788F" w:rsidRDefault="00C613E6" w:rsidP="00C82E86">
            <w:pPr>
              <w:spacing w:line="240" w:lineRule="auto"/>
            </w:pPr>
            <w:r w:rsidRPr="0098788F">
              <w:t>Consultar saldo</w:t>
            </w:r>
          </w:p>
          <w:p w:rsidR="00C613E6" w:rsidRPr="0098788F" w:rsidRDefault="00C613E6" w:rsidP="00C82E86">
            <w:pPr>
              <w:spacing w:line="240" w:lineRule="auto"/>
            </w:pPr>
            <w:r w:rsidRPr="0098788F">
              <w:t>2.1 Caso a data inicial seja menor que a final, o sistema deve informar ao usuário que as datas fornecidas são inválidas.</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Subcaso de uso</w:t>
            </w:r>
          </w:p>
        </w:tc>
        <w:tc>
          <w:tcPr>
            <w:tcW w:w="3689" w:type="pct"/>
          </w:tcPr>
          <w:p w:rsidR="00C613E6" w:rsidRPr="0098788F" w:rsidRDefault="00C613E6" w:rsidP="00C82E86">
            <w:pPr>
              <w:spacing w:line="240" w:lineRule="auto"/>
            </w:pPr>
            <w:r w:rsidRPr="0098788F">
              <w:t>-</w:t>
            </w:r>
          </w:p>
        </w:tc>
      </w:tr>
    </w:tbl>
    <w:p w:rsidR="00C613E6" w:rsidRDefault="00C613E6" w:rsidP="00CB53BB">
      <w:pPr>
        <w:spacing w:after="160" w:line="259" w:lineRule="auto"/>
        <w:jc w:val="left"/>
      </w:pPr>
    </w:p>
    <w:p w:rsidR="00C613E6" w:rsidRPr="00EF50BF" w:rsidRDefault="00C613E6" w:rsidP="00CB53BB">
      <w:pPr>
        <w:spacing w:after="160" w:line="259" w:lineRule="auto"/>
        <w:jc w:val="left"/>
      </w:pPr>
    </w:p>
    <w:tbl>
      <w:tblPr>
        <w:tblW w:w="0" w:type="auto"/>
        <w:tblInd w:w="2" w:type="dxa"/>
        <w:tblLook w:val="00A0"/>
      </w:tblPr>
      <w:tblGrid>
        <w:gridCol w:w="9276"/>
      </w:tblGrid>
      <w:tr w:rsidR="00C613E6" w:rsidRPr="0098788F">
        <w:tc>
          <w:tcPr>
            <w:tcW w:w="9061" w:type="dxa"/>
          </w:tcPr>
          <w:p w:rsidR="00C613E6" w:rsidRPr="0098788F" w:rsidRDefault="00314218" w:rsidP="00CB53BB">
            <w:pPr>
              <w:keepNext/>
              <w:jc w:val="center"/>
            </w:pPr>
            <w:r>
              <w:rPr>
                <w:noProof/>
                <w:lang w:eastAsia="pt-BR"/>
              </w:rPr>
              <w:drawing>
                <wp:inline distT="0" distB="0" distL="0" distR="0">
                  <wp:extent cx="5734050" cy="381000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4050" cy="3810000"/>
                          </a:xfrm>
                          <a:prstGeom prst="rect">
                            <a:avLst/>
                          </a:prstGeom>
                          <a:noFill/>
                          <a:ln w="9525">
                            <a:noFill/>
                            <a:miter lim="800000"/>
                            <a:headEnd/>
                            <a:tailEnd/>
                          </a:ln>
                        </pic:spPr>
                      </pic:pic>
                    </a:graphicData>
                  </a:graphic>
                </wp:inline>
              </w:drawing>
            </w:r>
          </w:p>
        </w:tc>
      </w:tr>
      <w:tr w:rsidR="00C613E6" w:rsidRPr="0098788F">
        <w:tc>
          <w:tcPr>
            <w:tcW w:w="9061" w:type="dxa"/>
          </w:tcPr>
          <w:p w:rsidR="00C613E6" w:rsidRPr="0098788F" w:rsidRDefault="00C613E6" w:rsidP="001B776A">
            <w:pPr>
              <w:pStyle w:val="Legenda"/>
            </w:pPr>
            <w:bookmarkStart w:id="58" w:name="_Toc467743452"/>
            <w:r w:rsidRPr="0098788F">
              <w:t xml:space="preserve">Figura </w:t>
            </w:r>
            <w:r w:rsidR="001B776A">
              <w:t>7</w:t>
            </w:r>
            <w:r w:rsidRPr="0098788F">
              <w:t xml:space="preserve"> - Gerar gráfico</w:t>
            </w:r>
            <w:bookmarkEnd w:id="58"/>
          </w:p>
        </w:tc>
      </w:tr>
    </w:tbl>
    <w:p w:rsidR="00C613E6" w:rsidRPr="00EF50BF" w:rsidRDefault="00C613E6" w:rsidP="00CB53BB">
      <w:pPr>
        <w:spacing w:after="160" w:line="259" w:lineRule="auto"/>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35"/>
        <w:gridCol w:w="6852"/>
      </w:tblGrid>
      <w:tr w:rsidR="00C613E6" w:rsidRPr="0098788F">
        <w:trPr>
          <w:jc w:val="center"/>
        </w:trPr>
        <w:tc>
          <w:tcPr>
            <w:tcW w:w="5000" w:type="pct"/>
            <w:gridSpan w:val="2"/>
            <w:tcBorders>
              <w:top w:val="nil"/>
              <w:left w:val="nil"/>
              <w:right w:val="nil"/>
            </w:tcBorders>
          </w:tcPr>
          <w:p w:rsidR="00C613E6" w:rsidRPr="0098788F" w:rsidRDefault="00C613E6" w:rsidP="001B776A">
            <w:pPr>
              <w:pStyle w:val="Legenda"/>
            </w:pPr>
            <w:bookmarkStart w:id="59" w:name="_Toc467743463"/>
            <w:r w:rsidRPr="0098788F">
              <w:t xml:space="preserve">Tabela </w:t>
            </w:r>
            <w:r w:rsidR="001B776A">
              <w:t>7</w:t>
            </w:r>
            <w:r w:rsidRPr="0098788F">
              <w:t xml:space="preserve"> – Documentação do caso de uso gerar gráfico</w:t>
            </w:r>
            <w:bookmarkEnd w:id="59"/>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 xml:space="preserve">Caso de uso </w:t>
            </w:r>
          </w:p>
        </w:tc>
        <w:tc>
          <w:tcPr>
            <w:tcW w:w="3689" w:type="pct"/>
          </w:tcPr>
          <w:p w:rsidR="00C613E6" w:rsidRPr="0098788F" w:rsidRDefault="00C613E6" w:rsidP="00C82E86">
            <w:pPr>
              <w:spacing w:line="240" w:lineRule="auto"/>
            </w:pPr>
            <w:r w:rsidRPr="0098788F">
              <w:t>Gerar gráfico</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Resumo</w:t>
            </w:r>
          </w:p>
        </w:tc>
        <w:tc>
          <w:tcPr>
            <w:tcW w:w="3689" w:type="pct"/>
          </w:tcPr>
          <w:p w:rsidR="00C613E6" w:rsidRPr="0098788F" w:rsidRDefault="00C613E6" w:rsidP="00C82E86">
            <w:pPr>
              <w:spacing w:line="240" w:lineRule="auto"/>
            </w:pPr>
            <w:r w:rsidRPr="0098788F">
              <w:t xml:space="preserve">Esse caso de uso descreve as etapas necessárias a serem percorridas pelo usuário para consulta do gráfico </w:t>
            </w:r>
            <w:r>
              <w:t xml:space="preserve">dos lançamentos das receitas ou das </w:t>
            </w:r>
            <w:r w:rsidRPr="0098788F">
              <w:t>despesas.</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Ator principal</w:t>
            </w:r>
          </w:p>
        </w:tc>
        <w:tc>
          <w:tcPr>
            <w:tcW w:w="3689" w:type="pct"/>
          </w:tcPr>
          <w:p w:rsidR="00C613E6" w:rsidRPr="0098788F" w:rsidRDefault="00C613E6" w:rsidP="00C82E86">
            <w:pPr>
              <w:spacing w:line="240" w:lineRule="auto"/>
            </w:pPr>
            <w:r w:rsidRPr="0098788F">
              <w:t>Usuário</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Pré-condição</w:t>
            </w:r>
          </w:p>
        </w:tc>
        <w:tc>
          <w:tcPr>
            <w:tcW w:w="3689" w:type="pct"/>
          </w:tcPr>
          <w:p w:rsidR="00C613E6" w:rsidRPr="0098788F" w:rsidRDefault="00C613E6" w:rsidP="00C82E86">
            <w:pPr>
              <w:spacing w:line="240" w:lineRule="auto"/>
            </w:pPr>
            <w:r w:rsidRPr="0098788F">
              <w:t>O período inicial selecionado não pode ser maior que o final.</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Pós-condição</w:t>
            </w:r>
          </w:p>
        </w:tc>
        <w:tc>
          <w:tcPr>
            <w:tcW w:w="3689" w:type="pct"/>
          </w:tcPr>
          <w:p w:rsidR="00C613E6" w:rsidRPr="0098788F" w:rsidRDefault="00C613E6" w:rsidP="00C82E86">
            <w:pPr>
              <w:spacing w:line="240" w:lineRule="auto"/>
            </w:pPr>
            <w:r w:rsidRPr="0098788F">
              <w:t>-</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Fluxo principal</w:t>
            </w:r>
          </w:p>
        </w:tc>
        <w:tc>
          <w:tcPr>
            <w:tcW w:w="3689" w:type="pct"/>
          </w:tcPr>
          <w:p w:rsidR="00C613E6" w:rsidRPr="0098788F" w:rsidRDefault="00C613E6" w:rsidP="00C82E86">
            <w:pPr>
              <w:spacing w:line="240" w:lineRule="auto"/>
            </w:pPr>
            <w:r w:rsidRPr="0098788F">
              <w:t>Gerar gráfico</w:t>
            </w:r>
          </w:p>
          <w:p w:rsidR="00C613E6" w:rsidRDefault="00C613E6" w:rsidP="001360AE">
            <w:pPr>
              <w:numPr>
                <w:ilvl w:val="0"/>
                <w:numId w:val="22"/>
              </w:numPr>
              <w:spacing w:line="240" w:lineRule="auto"/>
            </w:pPr>
            <w:r w:rsidRPr="0098788F">
              <w:t>O usuário deve informar ao sistema o período inicial e final.</w:t>
            </w:r>
          </w:p>
          <w:p w:rsidR="00C613E6" w:rsidRPr="0098788F" w:rsidRDefault="00C613E6" w:rsidP="001360AE">
            <w:pPr>
              <w:numPr>
                <w:ilvl w:val="0"/>
                <w:numId w:val="22"/>
              </w:numPr>
              <w:spacing w:line="240" w:lineRule="auto"/>
            </w:pPr>
            <w:r>
              <w:t>Sobre quais receitas ou despesas que quer os gráficos</w:t>
            </w:r>
          </w:p>
          <w:p w:rsidR="00C613E6" w:rsidRPr="0098788F" w:rsidRDefault="00C613E6" w:rsidP="00C82E86">
            <w:pPr>
              <w:spacing w:line="240" w:lineRule="auto"/>
            </w:pPr>
            <w:r w:rsidRPr="0098788F">
              <w:t xml:space="preserve">2. O sistema deve exibir o gráfico do tipo </w:t>
            </w:r>
            <w:r>
              <w:t>barra ou setor</w:t>
            </w:r>
            <w:r w:rsidRPr="0098788F">
              <w:t>.</w:t>
            </w:r>
          </w:p>
          <w:p w:rsidR="00C613E6" w:rsidRPr="0098788F" w:rsidRDefault="00C613E6" w:rsidP="00C82E86">
            <w:pPr>
              <w:spacing w:line="240" w:lineRule="auto"/>
            </w:pPr>
            <w:r w:rsidRPr="0098788F">
              <w:t xml:space="preserve">3. O sistema deve informar o percentual de cada </w:t>
            </w:r>
            <w:r>
              <w:t>um dos lançamentos</w:t>
            </w:r>
            <w:r w:rsidRPr="0098788F">
              <w:t xml:space="preserve"> </w:t>
            </w:r>
            <w:r>
              <w:t xml:space="preserve">de receitas ou despesas, levando em </w:t>
            </w:r>
            <w:r>
              <w:lastRenderedPageBreak/>
              <w:t>consideração o que o usuário selecionar</w:t>
            </w:r>
            <w:r w:rsidRPr="0098788F">
              <w:t>.</w:t>
            </w:r>
          </w:p>
          <w:p w:rsidR="00C613E6" w:rsidRPr="0098788F" w:rsidRDefault="00C613E6" w:rsidP="00C82E86">
            <w:pPr>
              <w:spacing w:line="240" w:lineRule="auto"/>
            </w:pPr>
            <w:r w:rsidRPr="0098788F">
              <w:t xml:space="preserve">3. O sistema deve gerar uma legenda para cada </w:t>
            </w:r>
            <w:r>
              <w:t>um dos lançamentos selecionados sejam eles receitas ou despesas</w:t>
            </w:r>
            <w:r w:rsidRPr="0098788F">
              <w:t xml:space="preserve"> existentes. </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lastRenderedPageBreak/>
              <w:t>Fluxo de exceção</w:t>
            </w:r>
          </w:p>
        </w:tc>
        <w:tc>
          <w:tcPr>
            <w:tcW w:w="3689" w:type="pct"/>
          </w:tcPr>
          <w:p w:rsidR="00C613E6" w:rsidRPr="0098788F" w:rsidRDefault="00C613E6" w:rsidP="00C82E86">
            <w:pPr>
              <w:spacing w:line="240" w:lineRule="auto"/>
            </w:pPr>
            <w:r w:rsidRPr="0098788F">
              <w:t>-</w:t>
            </w:r>
          </w:p>
        </w:tc>
      </w:tr>
      <w:tr w:rsidR="00C613E6" w:rsidRPr="0098788F">
        <w:trPr>
          <w:jc w:val="center"/>
        </w:trPr>
        <w:tc>
          <w:tcPr>
            <w:tcW w:w="1311" w:type="pct"/>
          </w:tcPr>
          <w:p w:rsidR="00C613E6" w:rsidRPr="0098788F" w:rsidRDefault="00C613E6" w:rsidP="00C82E86">
            <w:pPr>
              <w:spacing w:line="240" w:lineRule="auto"/>
              <w:rPr>
                <w:i/>
                <w:iCs/>
              </w:rPr>
            </w:pPr>
            <w:r w:rsidRPr="0098788F">
              <w:rPr>
                <w:i/>
                <w:iCs/>
              </w:rPr>
              <w:t>Subcaso de uso</w:t>
            </w:r>
          </w:p>
        </w:tc>
        <w:tc>
          <w:tcPr>
            <w:tcW w:w="3689" w:type="pct"/>
          </w:tcPr>
          <w:p w:rsidR="00C613E6" w:rsidRPr="0098788F" w:rsidRDefault="00C613E6" w:rsidP="00C82E86">
            <w:pPr>
              <w:spacing w:line="240" w:lineRule="auto"/>
            </w:pPr>
            <w:r w:rsidRPr="0098788F">
              <w:t>1.1 Caso o usuário não selecione a data inicial e/ou final, o sistema deve informar o usuário de seu não preenchimento.</w:t>
            </w:r>
          </w:p>
        </w:tc>
      </w:tr>
    </w:tbl>
    <w:p w:rsidR="00C613E6" w:rsidRDefault="00C613E6" w:rsidP="00CB53BB">
      <w:pPr>
        <w:spacing w:after="160" w:line="259" w:lineRule="auto"/>
        <w:jc w:val="left"/>
      </w:pPr>
    </w:p>
    <w:p w:rsidR="00C613E6" w:rsidRPr="00EF50BF" w:rsidRDefault="00C613E6" w:rsidP="00CB53BB">
      <w:pPr>
        <w:spacing w:after="160" w:line="259" w:lineRule="auto"/>
        <w:jc w:val="left"/>
      </w:pPr>
    </w:p>
    <w:tbl>
      <w:tblPr>
        <w:tblW w:w="0" w:type="auto"/>
        <w:tblInd w:w="2" w:type="dxa"/>
        <w:tblLook w:val="00A0"/>
      </w:tblPr>
      <w:tblGrid>
        <w:gridCol w:w="9285"/>
      </w:tblGrid>
      <w:tr w:rsidR="00C613E6" w:rsidRPr="0098788F">
        <w:tc>
          <w:tcPr>
            <w:tcW w:w="9061" w:type="dxa"/>
            <w:vAlign w:val="bottom"/>
          </w:tcPr>
          <w:p w:rsidR="00C613E6" w:rsidRPr="0098788F" w:rsidRDefault="00314218" w:rsidP="00CB53BB">
            <w:pPr>
              <w:keepNext/>
              <w:jc w:val="center"/>
            </w:pPr>
            <w:r>
              <w:rPr>
                <w:noProof/>
                <w:lang w:eastAsia="pt-BR"/>
              </w:rPr>
              <w:drawing>
                <wp:inline distT="0" distB="0" distL="0" distR="0">
                  <wp:extent cx="5753100" cy="2914650"/>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753100" cy="2914650"/>
                          </a:xfrm>
                          <a:prstGeom prst="rect">
                            <a:avLst/>
                          </a:prstGeom>
                          <a:noFill/>
                          <a:ln w="9525">
                            <a:noFill/>
                            <a:miter lim="800000"/>
                            <a:headEnd/>
                            <a:tailEnd/>
                          </a:ln>
                        </pic:spPr>
                      </pic:pic>
                    </a:graphicData>
                  </a:graphic>
                </wp:inline>
              </w:drawing>
            </w:r>
          </w:p>
        </w:tc>
      </w:tr>
      <w:tr w:rsidR="00C613E6" w:rsidRPr="0098788F">
        <w:tc>
          <w:tcPr>
            <w:tcW w:w="9061" w:type="dxa"/>
            <w:vAlign w:val="bottom"/>
          </w:tcPr>
          <w:p w:rsidR="00C613E6" w:rsidRPr="0098788F" w:rsidRDefault="00C613E6" w:rsidP="005E0762">
            <w:pPr>
              <w:pStyle w:val="Legenda"/>
            </w:pPr>
            <w:bookmarkStart w:id="60" w:name="_Toc467743453"/>
            <w:r w:rsidRPr="0098788F">
              <w:t xml:space="preserve">Figura </w:t>
            </w:r>
            <w:r w:rsidR="005E0762">
              <w:t>8</w:t>
            </w:r>
            <w:r w:rsidRPr="0098788F">
              <w:t xml:space="preserve"> - Gerar gráfico das formas de pagamento</w:t>
            </w:r>
            <w:bookmarkEnd w:id="60"/>
          </w:p>
        </w:tc>
      </w:tr>
    </w:tbl>
    <w:p w:rsidR="00C613E6" w:rsidRPr="00EF50BF" w:rsidRDefault="00C613E6" w:rsidP="00CB53BB">
      <w:pPr>
        <w:spacing w:after="160" w:line="259" w:lineRule="auto"/>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22"/>
        <w:gridCol w:w="6965"/>
      </w:tblGrid>
      <w:tr w:rsidR="00C613E6" w:rsidRPr="0098788F">
        <w:trPr>
          <w:jc w:val="center"/>
        </w:trPr>
        <w:tc>
          <w:tcPr>
            <w:tcW w:w="5000" w:type="pct"/>
            <w:gridSpan w:val="2"/>
            <w:tcBorders>
              <w:top w:val="nil"/>
              <w:left w:val="nil"/>
              <w:right w:val="nil"/>
            </w:tcBorders>
          </w:tcPr>
          <w:p w:rsidR="00C613E6" w:rsidRPr="0098788F" w:rsidRDefault="00C613E6" w:rsidP="005E0762">
            <w:pPr>
              <w:pStyle w:val="Legenda"/>
            </w:pPr>
            <w:bookmarkStart w:id="61" w:name="_Toc467743464"/>
            <w:r w:rsidRPr="0098788F">
              <w:t xml:space="preserve">Tabela </w:t>
            </w:r>
            <w:r w:rsidR="005E0762">
              <w:t>8</w:t>
            </w:r>
            <w:r w:rsidRPr="0098788F">
              <w:t xml:space="preserve"> – Documentação do caso de uso gerar gráfico das formas de pagamento</w:t>
            </w:r>
            <w:bookmarkEnd w:id="61"/>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 xml:space="preserve">Caso de uso </w:t>
            </w:r>
          </w:p>
        </w:tc>
        <w:tc>
          <w:tcPr>
            <w:tcW w:w="3750" w:type="pct"/>
          </w:tcPr>
          <w:p w:rsidR="00C613E6" w:rsidRPr="0098788F" w:rsidRDefault="00C613E6" w:rsidP="00C82E86">
            <w:pPr>
              <w:spacing w:line="240" w:lineRule="auto"/>
            </w:pPr>
            <w:r w:rsidRPr="0098788F">
              <w:t>Gerar gráfico das formas de pagamento</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Resumo</w:t>
            </w:r>
          </w:p>
        </w:tc>
        <w:tc>
          <w:tcPr>
            <w:tcW w:w="3750" w:type="pct"/>
          </w:tcPr>
          <w:p w:rsidR="00C613E6" w:rsidRPr="0098788F" w:rsidRDefault="00C613E6" w:rsidP="00C82E86">
            <w:pPr>
              <w:spacing w:line="240" w:lineRule="auto"/>
            </w:pPr>
            <w:r w:rsidRPr="0098788F">
              <w:t xml:space="preserve">Esse caso de uso descreve como o sistema irá gerar o gráfico do tipo </w:t>
            </w:r>
            <w:r>
              <w:t>setor</w:t>
            </w:r>
            <w:r w:rsidRPr="0098788F">
              <w:t xml:space="preserve"> das formas de pagamento.</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Ator principal</w:t>
            </w:r>
          </w:p>
        </w:tc>
        <w:tc>
          <w:tcPr>
            <w:tcW w:w="3750" w:type="pct"/>
          </w:tcPr>
          <w:p w:rsidR="00C613E6" w:rsidRPr="0098788F" w:rsidRDefault="00C613E6" w:rsidP="00C82E86">
            <w:pPr>
              <w:spacing w:line="240" w:lineRule="auto"/>
            </w:pPr>
            <w:r w:rsidRPr="0098788F">
              <w:t>Usuário</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Pré-condição</w:t>
            </w:r>
          </w:p>
        </w:tc>
        <w:tc>
          <w:tcPr>
            <w:tcW w:w="3750" w:type="pct"/>
          </w:tcPr>
          <w:p w:rsidR="00C613E6" w:rsidRPr="0098788F" w:rsidRDefault="00C613E6" w:rsidP="00C82E86">
            <w:pPr>
              <w:spacing w:line="240" w:lineRule="auto"/>
            </w:pPr>
            <w:r w:rsidRPr="0098788F">
              <w:t>O período inicial selecionado não pode ser maior que o final.</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Pós-condição</w:t>
            </w:r>
          </w:p>
        </w:tc>
        <w:tc>
          <w:tcPr>
            <w:tcW w:w="3750" w:type="pct"/>
          </w:tcPr>
          <w:p w:rsidR="00C613E6" w:rsidRPr="0098788F" w:rsidRDefault="00C613E6" w:rsidP="00C82E86">
            <w:pPr>
              <w:spacing w:line="240" w:lineRule="auto"/>
            </w:pPr>
            <w:r w:rsidRPr="0098788F">
              <w:t>-</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Fluxo principal</w:t>
            </w:r>
          </w:p>
        </w:tc>
        <w:tc>
          <w:tcPr>
            <w:tcW w:w="3750" w:type="pct"/>
          </w:tcPr>
          <w:p w:rsidR="00C613E6" w:rsidRPr="0098788F" w:rsidRDefault="00C613E6" w:rsidP="00C82E86">
            <w:pPr>
              <w:spacing w:line="240" w:lineRule="auto"/>
            </w:pPr>
            <w:r w:rsidRPr="0098788F">
              <w:t>Gerar gráfico das formas de pagamento</w:t>
            </w:r>
          </w:p>
          <w:p w:rsidR="00C613E6" w:rsidRPr="0098788F" w:rsidRDefault="00C613E6" w:rsidP="00C82E86">
            <w:pPr>
              <w:spacing w:line="240" w:lineRule="auto"/>
            </w:pPr>
            <w:r w:rsidRPr="0098788F">
              <w:t>1. O usuário deve informar ao sistema o período inicial e final.</w:t>
            </w:r>
          </w:p>
          <w:p w:rsidR="00C613E6" w:rsidRPr="0098788F" w:rsidRDefault="00C613E6" w:rsidP="00C82E86">
            <w:pPr>
              <w:spacing w:line="240" w:lineRule="auto"/>
            </w:pPr>
            <w:r w:rsidRPr="0098788F">
              <w:t xml:space="preserve">2. O sistema deve exibir o gráfico do tipo </w:t>
            </w:r>
            <w:r>
              <w:t>setor</w:t>
            </w:r>
            <w:r w:rsidRPr="0098788F">
              <w:t>.</w:t>
            </w:r>
          </w:p>
          <w:p w:rsidR="00C613E6" w:rsidRPr="0098788F" w:rsidRDefault="00C613E6" w:rsidP="00C82E86">
            <w:pPr>
              <w:spacing w:line="240" w:lineRule="auto"/>
            </w:pPr>
            <w:r w:rsidRPr="0098788F">
              <w:t>O sistema deve informar o percentual de cada uma das formas de pagamento existentes.</w:t>
            </w:r>
          </w:p>
          <w:p w:rsidR="00C613E6" w:rsidRPr="0098788F" w:rsidRDefault="00C613E6" w:rsidP="00C82E86">
            <w:pPr>
              <w:spacing w:line="240" w:lineRule="auto"/>
            </w:pPr>
            <w:r w:rsidRPr="0098788F">
              <w:t xml:space="preserve">3. O sistema deve gerar uma legenda para cada uma das formas de pagamento existentes. </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Fluxo de exceção</w:t>
            </w:r>
          </w:p>
        </w:tc>
        <w:tc>
          <w:tcPr>
            <w:tcW w:w="3750" w:type="pct"/>
          </w:tcPr>
          <w:p w:rsidR="00C613E6" w:rsidRPr="0098788F" w:rsidRDefault="00C613E6" w:rsidP="00C82E86">
            <w:pPr>
              <w:spacing w:line="240" w:lineRule="auto"/>
            </w:pPr>
            <w:r w:rsidRPr="0098788F">
              <w:t>Gerar gráfico das formas de pagamento</w:t>
            </w:r>
          </w:p>
          <w:p w:rsidR="00C613E6" w:rsidRPr="0098788F" w:rsidRDefault="00C613E6" w:rsidP="00C82E86">
            <w:pPr>
              <w:spacing w:line="240" w:lineRule="auto"/>
            </w:pPr>
            <w:r w:rsidRPr="0098788F">
              <w:t>1.1 Caso a data inicial seja menor que a final, o sistema deve informar ao usuário que as datas fornecidas são inválidas.</w:t>
            </w:r>
          </w:p>
          <w:p w:rsidR="00C613E6" w:rsidRPr="0098788F" w:rsidRDefault="00C613E6" w:rsidP="00C82E86">
            <w:pPr>
              <w:spacing w:line="240" w:lineRule="auto"/>
            </w:pPr>
          </w:p>
          <w:p w:rsidR="00C613E6" w:rsidRPr="0098788F" w:rsidRDefault="00C613E6" w:rsidP="00C82E86">
            <w:pPr>
              <w:spacing w:line="240" w:lineRule="auto"/>
            </w:pPr>
            <w:r w:rsidRPr="0098788F">
              <w:t xml:space="preserve">1.1 Caso o usuário não selecione a data inicial e/ou final, o </w:t>
            </w:r>
            <w:r w:rsidRPr="0098788F">
              <w:lastRenderedPageBreak/>
              <w:t>sistema deve informar o usuário de seu não preenchimento.</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lastRenderedPageBreak/>
              <w:t>Subcaso de uso</w:t>
            </w:r>
          </w:p>
        </w:tc>
        <w:tc>
          <w:tcPr>
            <w:tcW w:w="3750" w:type="pct"/>
          </w:tcPr>
          <w:p w:rsidR="00C613E6" w:rsidRPr="0098788F" w:rsidRDefault="00C613E6" w:rsidP="00C82E86">
            <w:pPr>
              <w:spacing w:line="240" w:lineRule="auto"/>
            </w:pPr>
            <w:r w:rsidRPr="0098788F">
              <w:t>-</w:t>
            </w:r>
          </w:p>
        </w:tc>
      </w:tr>
    </w:tbl>
    <w:p w:rsidR="00C613E6" w:rsidRDefault="00C613E6" w:rsidP="00CB53BB">
      <w:pPr>
        <w:spacing w:after="160" w:line="259" w:lineRule="auto"/>
        <w:jc w:val="left"/>
      </w:pPr>
    </w:p>
    <w:p w:rsidR="00C613E6" w:rsidRPr="00EF50BF" w:rsidRDefault="00C613E6" w:rsidP="00CB53BB">
      <w:pPr>
        <w:spacing w:after="160" w:line="259" w:lineRule="auto"/>
        <w:jc w:val="left"/>
      </w:pPr>
    </w:p>
    <w:tbl>
      <w:tblPr>
        <w:tblW w:w="0" w:type="auto"/>
        <w:tblInd w:w="2" w:type="dxa"/>
        <w:tblLook w:val="00A0"/>
      </w:tblPr>
      <w:tblGrid>
        <w:gridCol w:w="9061"/>
      </w:tblGrid>
      <w:tr w:rsidR="00C613E6" w:rsidRPr="0098788F">
        <w:tc>
          <w:tcPr>
            <w:tcW w:w="9061" w:type="dxa"/>
          </w:tcPr>
          <w:p w:rsidR="00C613E6" w:rsidRPr="0098788F" w:rsidRDefault="00314218" w:rsidP="00CB53BB">
            <w:pPr>
              <w:keepNext/>
              <w:jc w:val="center"/>
            </w:pPr>
            <w:r>
              <w:rPr>
                <w:noProof/>
                <w:lang w:eastAsia="pt-BR"/>
              </w:rPr>
              <w:drawing>
                <wp:inline distT="0" distB="0" distL="0" distR="0">
                  <wp:extent cx="3552825" cy="1447800"/>
                  <wp:effectExtent l="19050" t="0" r="9525"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srcRect/>
                          <a:stretch>
                            <a:fillRect/>
                          </a:stretch>
                        </pic:blipFill>
                        <pic:spPr bwMode="auto">
                          <a:xfrm>
                            <a:off x="0" y="0"/>
                            <a:ext cx="3552825" cy="1447800"/>
                          </a:xfrm>
                          <a:prstGeom prst="rect">
                            <a:avLst/>
                          </a:prstGeom>
                          <a:noFill/>
                          <a:ln w="9525">
                            <a:noFill/>
                            <a:miter lim="800000"/>
                            <a:headEnd/>
                            <a:tailEnd/>
                          </a:ln>
                        </pic:spPr>
                      </pic:pic>
                    </a:graphicData>
                  </a:graphic>
                </wp:inline>
              </w:drawing>
            </w:r>
          </w:p>
        </w:tc>
      </w:tr>
      <w:tr w:rsidR="00C613E6" w:rsidRPr="0098788F">
        <w:tc>
          <w:tcPr>
            <w:tcW w:w="9061" w:type="dxa"/>
          </w:tcPr>
          <w:p w:rsidR="00C613E6" w:rsidRPr="0098788F" w:rsidRDefault="00C613E6" w:rsidP="001B776A">
            <w:pPr>
              <w:pStyle w:val="Legenda"/>
            </w:pPr>
            <w:bookmarkStart w:id="62" w:name="_Ref467661497"/>
            <w:bookmarkStart w:id="63" w:name="_Toc467743454"/>
            <w:r w:rsidRPr="0098788F">
              <w:t xml:space="preserve">Figura </w:t>
            </w:r>
            <w:bookmarkEnd w:id="62"/>
            <w:r w:rsidR="001B776A">
              <w:t>9</w:t>
            </w:r>
            <w:r w:rsidRPr="0098788F">
              <w:t xml:space="preserve"> - Realizar notificações</w:t>
            </w:r>
            <w:bookmarkEnd w:id="63"/>
          </w:p>
        </w:tc>
      </w:tr>
    </w:tbl>
    <w:p w:rsidR="00C613E6" w:rsidRPr="00EF50BF" w:rsidRDefault="00C613E6" w:rsidP="00CB53BB">
      <w:pPr>
        <w:spacing w:after="160" w:line="259" w:lineRule="auto"/>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22"/>
        <w:gridCol w:w="6965"/>
      </w:tblGrid>
      <w:tr w:rsidR="00C613E6" w:rsidRPr="0098788F">
        <w:trPr>
          <w:jc w:val="center"/>
        </w:trPr>
        <w:tc>
          <w:tcPr>
            <w:tcW w:w="5000" w:type="pct"/>
            <w:gridSpan w:val="2"/>
            <w:tcBorders>
              <w:top w:val="nil"/>
              <w:left w:val="nil"/>
              <w:right w:val="nil"/>
            </w:tcBorders>
          </w:tcPr>
          <w:p w:rsidR="00C613E6" w:rsidRPr="0098788F" w:rsidRDefault="00C613E6" w:rsidP="001B776A">
            <w:pPr>
              <w:pStyle w:val="Legenda"/>
            </w:pPr>
            <w:bookmarkStart w:id="64" w:name="_Ref467661527"/>
            <w:bookmarkStart w:id="65" w:name="_Toc466359252"/>
            <w:bookmarkStart w:id="66" w:name="_Toc467743465"/>
            <w:r w:rsidRPr="0098788F">
              <w:t xml:space="preserve">Tabela </w:t>
            </w:r>
            <w:bookmarkEnd w:id="64"/>
            <w:r w:rsidR="001B776A">
              <w:t>9</w:t>
            </w:r>
            <w:r w:rsidRPr="0098788F">
              <w:t xml:space="preserve"> – Documentação do caso de uso</w:t>
            </w:r>
            <w:bookmarkEnd w:id="65"/>
            <w:r w:rsidRPr="0098788F">
              <w:t xml:space="preserve"> realizar notificações</w:t>
            </w:r>
            <w:bookmarkEnd w:id="66"/>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 xml:space="preserve">Caso de uso </w:t>
            </w:r>
          </w:p>
        </w:tc>
        <w:tc>
          <w:tcPr>
            <w:tcW w:w="3750" w:type="pct"/>
          </w:tcPr>
          <w:p w:rsidR="00C613E6" w:rsidRPr="0098788F" w:rsidRDefault="00C613E6" w:rsidP="00C82E86">
            <w:pPr>
              <w:spacing w:line="240" w:lineRule="auto"/>
            </w:pPr>
            <w:r w:rsidRPr="0098788F">
              <w:t>Realizar notificações</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Resumo</w:t>
            </w:r>
          </w:p>
        </w:tc>
        <w:tc>
          <w:tcPr>
            <w:tcW w:w="3750" w:type="pct"/>
          </w:tcPr>
          <w:p w:rsidR="00C613E6" w:rsidRPr="0098788F" w:rsidRDefault="00C613E6" w:rsidP="00C82E86">
            <w:pPr>
              <w:spacing w:line="240" w:lineRule="auto"/>
            </w:pPr>
            <w:r w:rsidRPr="0098788F">
              <w:t>Esse caso de uso descreve a forma como o sistema realizará notificações ao sistema.</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Ator principal</w:t>
            </w:r>
          </w:p>
        </w:tc>
        <w:tc>
          <w:tcPr>
            <w:tcW w:w="3750" w:type="pct"/>
          </w:tcPr>
          <w:p w:rsidR="00C613E6" w:rsidRPr="0098788F" w:rsidRDefault="00C613E6" w:rsidP="00C82E86">
            <w:pPr>
              <w:spacing w:line="240" w:lineRule="auto"/>
            </w:pPr>
            <w:r w:rsidRPr="0098788F">
              <w:t>Sistema</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Pré-condição</w:t>
            </w:r>
          </w:p>
        </w:tc>
        <w:tc>
          <w:tcPr>
            <w:tcW w:w="3750" w:type="pct"/>
          </w:tcPr>
          <w:p w:rsidR="00C613E6" w:rsidRPr="0098788F" w:rsidRDefault="00C613E6" w:rsidP="00C82E86">
            <w:pPr>
              <w:spacing w:line="240" w:lineRule="auto"/>
            </w:pPr>
            <w:r w:rsidRPr="0098788F">
              <w:t>Realizar notificações</w:t>
            </w:r>
          </w:p>
          <w:p w:rsidR="00C613E6" w:rsidRPr="0098788F" w:rsidRDefault="00C613E6" w:rsidP="00C82E86">
            <w:pPr>
              <w:spacing w:line="240" w:lineRule="auto"/>
            </w:pPr>
            <w:r w:rsidRPr="0098788F">
              <w:t>1.1 O usuário deve optar pelo recebimento das notificações.</w:t>
            </w:r>
          </w:p>
          <w:p w:rsidR="00C613E6" w:rsidRPr="0098788F" w:rsidRDefault="00C613E6" w:rsidP="00C82E86">
            <w:pPr>
              <w:spacing w:line="240" w:lineRule="auto"/>
            </w:pPr>
            <w:r w:rsidRPr="0098788F">
              <w:t>2.1 O usuário deve optar pelo recebimento das notificações.</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Pós-condição</w:t>
            </w:r>
          </w:p>
        </w:tc>
        <w:tc>
          <w:tcPr>
            <w:tcW w:w="3750" w:type="pct"/>
          </w:tcPr>
          <w:p w:rsidR="00C613E6" w:rsidRPr="0098788F" w:rsidRDefault="00C613E6" w:rsidP="00C82E86">
            <w:pPr>
              <w:spacing w:line="240" w:lineRule="auto"/>
            </w:pPr>
            <w:r w:rsidRPr="0098788F">
              <w:t>-</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Fluxo principal</w:t>
            </w:r>
          </w:p>
        </w:tc>
        <w:tc>
          <w:tcPr>
            <w:tcW w:w="3750" w:type="pct"/>
          </w:tcPr>
          <w:p w:rsidR="00C613E6" w:rsidRPr="0098788F" w:rsidRDefault="00C613E6" w:rsidP="00C82E86">
            <w:pPr>
              <w:spacing w:line="240" w:lineRule="auto"/>
            </w:pPr>
            <w:r w:rsidRPr="0098788F">
              <w:t>Realizar notificações</w:t>
            </w:r>
          </w:p>
          <w:p w:rsidR="00C613E6" w:rsidRPr="0098788F" w:rsidRDefault="00C613E6" w:rsidP="00C82E86">
            <w:pPr>
              <w:spacing w:line="240" w:lineRule="auto"/>
            </w:pPr>
            <w:r w:rsidRPr="0098788F">
              <w:t>1. O usuário deve informar o horário para que seja solicitado o lançamento das possíveis transações do dia.</w:t>
            </w:r>
          </w:p>
          <w:p w:rsidR="00C613E6" w:rsidRPr="0098788F" w:rsidRDefault="00C613E6" w:rsidP="00C82E86">
            <w:pPr>
              <w:spacing w:line="240" w:lineRule="auto"/>
            </w:pPr>
            <w:r w:rsidRPr="0098788F">
              <w:t xml:space="preserve">2. O usuário deve informar o período de antecedência (um dia, dois dias ou uma semana) para o recebimento das notificações do </w:t>
            </w:r>
            <w:proofErr w:type="spellStart"/>
            <w:r w:rsidRPr="0098788F">
              <w:t>app</w:t>
            </w:r>
            <w:proofErr w:type="spellEnd"/>
            <w:r w:rsidRPr="0098788F">
              <w:t xml:space="preserve"> para contas a receber e a pagar.</w:t>
            </w:r>
          </w:p>
          <w:p w:rsidR="00C613E6" w:rsidRPr="0098788F" w:rsidRDefault="00C613E6" w:rsidP="00C82E86">
            <w:pPr>
              <w:spacing w:line="240" w:lineRule="auto"/>
            </w:pPr>
          </w:p>
          <w:p w:rsidR="00C613E6" w:rsidRPr="0098788F" w:rsidRDefault="00C613E6" w:rsidP="00C82E86">
            <w:pPr>
              <w:spacing w:line="240" w:lineRule="auto"/>
            </w:pPr>
            <w:r w:rsidRPr="0098788F">
              <w:t>Alterar dados sobre as notificações</w:t>
            </w:r>
          </w:p>
          <w:p w:rsidR="00C613E6" w:rsidRPr="0098788F" w:rsidRDefault="00C613E6" w:rsidP="00C82E86">
            <w:pPr>
              <w:spacing w:line="240" w:lineRule="auto"/>
            </w:pPr>
            <w:r w:rsidRPr="0098788F">
              <w:t>1. O usuário poderá alterar o horário de recebimento das notificações, através da seleção de um novo horário.</w:t>
            </w:r>
          </w:p>
          <w:p w:rsidR="00C613E6" w:rsidRPr="0098788F" w:rsidRDefault="00C613E6" w:rsidP="00C82E86">
            <w:pPr>
              <w:spacing w:line="240" w:lineRule="auto"/>
            </w:pPr>
            <w:r w:rsidRPr="0098788F">
              <w:t xml:space="preserve">2. O usuário poderá alterar o período de antecedência (um dia, dois dias ou uma semana) para o recebimento das notificações do </w:t>
            </w:r>
            <w:proofErr w:type="spellStart"/>
            <w:r w:rsidRPr="0098788F">
              <w:t>app</w:t>
            </w:r>
            <w:proofErr w:type="spellEnd"/>
            <w:r w:rsidRPr="0098788F">
              <w:t xml:space="preserve"> para contas a receber e a pagar, por meio da seleção de um novo período.</w:t>
            </w:r>
          </w:p>
          <w:p w:rsidR="00C613E6" w:rsidRPr="0098788F" w:rsidRDefault="00C613E6" w:rsidP="00C82E86">
            <w:pPr>
              <w:spacing w:line="240" w:lineRule="auto"/>
            </w:pPr>
            <w:r w:rsidRPr="0098788F">
              <w:t>3. O usuário poderá optar pelo não recebimento das notificações.</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Fluxo de exceção</w:t>
            </w:r>
          </w:p>
        </w:tc>
        <w:tc>
          <w:tcPr>
            <w:tcW w:w="3750" w:type="pct"/>
          </w:tcPr>
          <w:p w:rsidR="00C613E6" w:rsidRPr="0098788F" w:rsidRDefault="00C613E6" w:rsidP="00C82E86">
            <w:pPr>
              <w:spacing w:line="240" w:lineRule="auto"/>
            </w:pPr>
            <w:r w:rsidRPr="0098788F">
              <w:t>-</w:t>
            </w:r>
          </w:p>
        </w:tc>
      </w:tr>
      <w:tr w:rsidR="00C613E6" w:rsidRPr="0098788F">
        <w:trPr>
          <w:jc w:val="center"/>
        </w:trPr>
        <w:tc>
          <w:tcPr>
            <w:tcW w:w="1250" w:type="pct"/>
          </w:tcPr>
          <w:p w:rsidR="00C613E6" w:rsidRPr="0098788F" w:rsidRDefault="00C613E6" w:rsidP="00C82E86">
            <w:pPr>
              <w:spacing w:line="240" w:lineRule="auto"/>
              <w:rPr>
                <w:i/>
                <w:iCs/>
              </w:rPr>
            </w:pPr>
            <w:r w:rsidRPr="0098788F">
              <w:rPr>
                <w:i/>
                <w:iCs/>
              </w:rPr>
              <w:t>Subcaso de uso</w:t>
            </w:r>
          </w:p>
        </w:tc>
        <w:tc>
          <w:tcPr>
            <w:tcW w:w="3750" w:type="pct"/>
          </w:tcPr>
          <w:p w:rsidR="00C613E6" w:rsidRPr="0098788F" w:rsidRDefault="00C613E6" w:rsidP="00C82E86">
            <w:pPr>
              <w:spacing w:line="240" w:lineRule="auto"/>
            </w:pPr>
            <w:r w:rsidRPr="0098788F">
              <w:t>-</w:t>
            </w:r>
          </w:p>
        </w:tc>
      </w:tr>
    </w:tbl>
    <w:p w:rsidR="00C613E6" w:rsidRDefault="00C613E6" w:rsidP="00C82E86">
      <w:pPr>
        <w:pStyle w:val="Ttulo1"/>
        <w:numPr>
          <w:ilvl w:val="0"/>
          <w:numId w:val="0"/>
        </w:numPr>
        <w:rPr>
          <w:rFonts w:cs="Times New Roman"/>
          <w:b w:val="0"/>
          <w:bCs w:val="0"/>
          <w:caps w:val="0"/>
          <w:sz w:val="24"/>
          <w:szCs w:val="24"/>
        </w:rPr>
      </w:pPr>
    </w:p>
    <w:p w:rsidR="00C613E6" w:rsidRPr="00CD7E85" w:rsidRDefault="00C613E6" w:rsidP="00C82E86">
      <w:pPr>
        <w:pStyle w:val="Ttulo2"/>
        <w:numPr>
          <w:ilvl w:val="0"/>
          <w:numId w:val="0"/>
        </w:numPr>
        <w:rPr>
          <w:rFonts w:cs="Times New Roman"/>
        </w:rPr>
      </w:pPr>
      <w:r>
        <w:t>4.2 PROTOTIPO</w:t>
      </w:r>
    </w:p>
    <w:p w:rsidR="00C613E6" w:rsidRDefault="00C613E6" w:rsidP="00C82E86">
      <w:pPr>
        <w:spacing w:after="160"/>
        <w:ind w:firstLine="432"/>
      </w:pPr>
      <w:r>
        <w:t xml:space="preserve">De acordo com </w:t>
      </w:r>
      <w:r w:rsidRPr="006F2CCF">
        <w:t xml:space="preserve">(BENITTI; SEARA; </w:t>
      </w:r>
      <w:r w:rsidRPr="006F2CCF">
        <w:rPr>
          <w:color w:val="222222"/>
          <w:shd w:val="clear" w:color="auto" w:fill="FFFFFF"/>
        </w:rPr>
        <w:t>SCHLINDWEIN, 2005)</w:t>
      </w:r>
      <w:r>
        <w:rPr>
          <w:color w:val="222222"/>
          <w:sz w:val="20"/>
          <w:szCs w:val="20"/>
          <w:shd w:val="clear" w:color="auto" w:fill="FFFFFF"/>
        </w:rPr>
        <w:t>, P</w:t>
      </w:r>
      <w:r>
        <w:t xml:space="preserve">rotótipos podem ser entendidos como modelos construídos a partir de requisitos preliminares, com o </w:t>
      </w:r>
      <w:r>
        <w:lastRenderedPageBreak/>
        <w:t xml:space="preserve">objetivo de apresentar o sistema de </w:t>
      </w:r>
      <w:proofErr w:type="gramStart"/>
      <w:r>
        <w:t>um forma</w:t>
      </w:r>
      <w:proofErr w:type="gramEnd"/>
      <w:r>
        <w:t xml:space="preserve"> mais funcional e clara, dando aos futuros usuários a possibilidade de interagir com partes do sistema antes mesmo deste estar finalizado. Sendo assim segue a descrição das interfaces principais do software para controle de finanças pessoas denominado +Seguro.</w:t>
      </w:r>
    </w:p>
    <w:p w:rsidR="00C613E6" w:rsidRDefault="00C613E6" w:rsidP="00C82E86">
      <w:pPr>
        <w:spacing w:after="160"/>
      </w:pPr>
    </w:p>
    <w:p w:rsidR="00C613E6" w:rsidRPr="00896A73" w:rsidRDefault="00C613E6" w:rsidP="00C82E86">
      <w:pPr>
        <w:spacing w:after="160"/>
        <w:rPr>
          <w:b/>
          <w:bCs/>
        </w:rPr>
      </w:pPr>
      <w:r>
        <w:rPr>
          <w:b/>
          <w:bCs/>
        </w:rPr>
        <w:t>4.3</w:t>
      </w:r>
      <w:r w:rsidRPr="00896A73">
        <w:rPr>
          <w:b/>
          <w:bCs/>
        </w:rPr>
        <w:t xml:space="preserve"> LOGIN USUÁRIO</w:t>
      </w:r>
    </w:p>
    <w:p w:rsidR="00C613E6" w:rsidRDefault="00314218" w:rsidP="00CB53BB">
      <w:pPr>
        <w:spacing w:after="160" w:line="259" w:lineRule="auto"/>
        <w:jc w:val="center"/>
      </w:pPr>
      <w:r>
        <w:rPr>
          <w:noProof/>
          <w:lang w:eastAsia="pt-BR"/>
        </w:rPr>
        <w:drawing>
          <wp:inline distT="0" distB="0" distL="0" distR="0">
            <wp:extent cx="4457700" cy="327660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457700" cy="3276600"/>
                    </a:xfrm>
                    <a:prstGeom prst="rect">
                      <a:avLst/>
                    </a:prstGeom>
                    <a:noFill/>
                    <a:ln w="9525">
                      <a:noFill/>
                      <a:miter lim="800000"/>
                      <a:headEnd/>
                      <a:tailEnd/>
                    </a:ln>
                  </pic:spPr>
                </pic:pic>
              </a:graphicData>
            </a:graphic>
          </wp:inline>
        </w:drawing>
      </w:r>
    </w:p>
    <w:p w:rsidR="00C613E6" w:rsidRDefault="00C613E6" w:rsidP="00CB53BB">
      <w:pPr>
        <w:spacing w:after="160" w:line="259" w:lineRule="auto"/>
        <w:jc w:val="center"/>
        <w:rPr>
          <w:b/>
          <w:bCs/>
          <w:sz w:val="20"/>
          <w:szCs w:val="20"/>
        </w:rPr>
      </w:pPr>
      <w:r w:rsidRPr="006F2CCF">
        <w:rPr>
          <w:b/>
          <w:bCs/>
          <w:sz w:val="20"/>
          <w:szCs w:val="20"/>
        </w:rPr>
        <w:t>F</w:t>
      </w:r>
      <w:r>
        <w:rPr>
          <w:b/>
          <w:bCs/>
          <w:sz w:val="20"/>
          <w:szCs w:val="20"/>
        </w:rPr>
        <w:t xml:space="preserve">igura </w:t>
      </w:r>
      <w:r w:rsidR="001B776A">
        <w:rPr>
          <w:b/>
          <w:bCs/>
          <w:sz w:val="20"/>
          <w:szCs w:val="20"/>
        </w:rPr>
        <w:t>10</w:t>
      </w:r>
      <w:r w:rsidRPr="006F2CCF">
        <w:rPr>
          <w:b/>
          <w:bCs/>
          <w:sz w:val="20"/>
          <w:szCs w:val="20"/>
        </w:rPr>
        <w:t xml:space="preserve">- Interface de </w:t>
      </w:r>
      <w:proofErr w:type="spellStart"/>
      <w:r w:rsidRPr="006F2CCF">
        <w:rPr>
          <w:b/>
          <w:bCs/>
          <w:sz w:val="20"/>
          <w:szCs w:val="20"/>
        </w:rPr>
        <w:t>Login</w:t>
      </w:r>
      <w:proofErr w:type="spellEnd"/>
      <w:r w:rsidRPr="006F2CCF">
        <w:rPr>
          <w:b/>
          <w:bCs/>
          <w:sz w:val="20"/>
          <w:szCs w:val="20"/>
        </w:rPr>
        <w:t xml:space="preserve"> de Usuário</w:t>
      </w:r>
    </w:p>
    <w:p w:rsidR="00C613E6" w:rsidRPr="00CD7E85" w:rsidRDefault="00C613E6" w:rsidP="00C82E86">
      <w:pPr>
        <w:spacing w:after="160"/>
        <w:ind w:firstLine="708"/>
      </w:pPr>
      <w:r w:rsidRPr="00CD7E85">
        <w:t xml:space="preserve">Nesta interface o usuário poderá optar por entrar no sistema caso já possua uma conta cadastrada, para tanto este usuário deverá fornecer seu nome de usuário composto por no </w:t>
      </w:r>
      <w:proofErr w:type="spellStart"/>
      <w:proofErr w:type="gramStart"/>
      <w:r w:rsidRPr="00CD7E85">
        <w:t>maximo</w:t>
      </w:r>
      <w:proofErr w:type="spellEnd"/>
      <w:proofErr w:type="gramEnd"/>
      <w:r w:rsidRPr="00CD7E85">
        <w:t xml:space="preserve"> 80 caracteres sendo de sua livre escolha tal nome, e inserir a senha cadastrada composta por caracteres alfanuméricos com no </w:t>
      </w:r>
      <w:proofErr w:type="spellStart"/>
      <w:r w:rsidRPr="00CD7E85">
        <w:t>maximo</w:t>
      </w:r>
      <w:proofErr w:type="spellEnd"/>
      <w:r w:rsidRPr="00CD7E85">
        <w:t xml:space="preserve"> 10 caracteres</w:t>
      </w:r>
      <w:r>
        <w:t xml:space="preserve"> sendo única no sistema</w:t>
      </w:r>
      <w:r w:rsidRPr="00CD7E85">
        <w:t xml:space="preserve">, depois disto só optar pela opção “PROSSEGUIR”. Será possível a todo aquele que desejar utilizar o sistema se cadastrar, para tanto devera optar por se registrar optando pela </w:t>
      </w:r>
      <w:proofErr w:type="gramStart"/>
      <w:r w:rsidRPr="00CD7E85">
        <w:t>opção “NOVO</w:t>
      </w:r>
      <w:proofErr w:type="gramEnd"/>
      <w:r w:rsidRPr="00CD7E85">
        <w:t xml:space="preserve"> USUARIO”.</w:t>
      </w:r>
    </w:p>
    <w:p w:rsidR="00C613E6" w:rsidRDefault="00C613E6" w:rsidP="00C82E86">
      <w:pPr>
        <w:spacing w:after="160"/>
        <w:ind w:firstLine="708"/>
      </w:pPr>
      <w:r w:rsidRPr="00CD7E85">
        <w:t>Caso um usuário já cadastrado deseje recuperar sua conta o mesmo será redirecionado para uma nova interface de recuperação de conta ao optar por “RECUPERAR CONTA”</w:t>
      </w:r>
      <w:r>
        <w:t>.</w:t>
      </w:r>
    </w:p>
    <w:p w:rsidR="00C613E6" w:rsidRDefault="00C613E6" w:rsidP="00C82E86">
      <w:pPr>
        <w:spacing w:after="160"/>
      </w:pPr>
    </w:p>
    <w:p w:rsidR="00C613E6" w:rsidRDefault="00C613E6" w:rsidP="00C82E86">
      <w:pPr>
        <w:spacing w:after="160"/>
        <w:rPr>
          <w:b/>
          <w:bCs/>
        </w:rPr>
      </w:pPr>
      <w:r>
        <w:rPr>
          <w:b/>
          <w:bCs/>
        </w:rPr>
        <w:lastRenderedPageBreak/>
        <w:t>4.4</w:t>
      </w:r>
      <w:r w:rsidRPr="00896A73">
        <w:rPr>
          <w:b/>
          <w:bCs/>
        </w:rPr>
        <w:t xml:space="preserve"> RECUPERAR CONTA</w:t>
      </w:r>
    </w:p>
    <w:p w:rsidR="00C613E6" w:rsidRPr="003A40C6" w:rsidRDefault="00314218" w:rsidP="00CB53BB">
      <w:pPr>
        <w:spacing w:after="160" w:line="240" w:lineRule="auto"/>
        <w:jc w:val="center"/>
        <w:rPr>
          <w:b/>
          <w:bCs/>
          <w:sz w:val="20"/>
          <w:szCs w:val="20"/>
        </w:rPr>
      </w:pPr>
      <w:r>
        <w:rPr>
          <w:b/>
          <w:bCs/>
          <w:noProof/>
          <w:sz w:val="20"/>
          <w:szCs w:val="20"/>
          <w:lang w:eastAsia="pt-BR"/>
        </w:rPr>
        <w:drawing>
          <wp:inline distT="0" distB="0" distL="0" distR="0">
            <wp:extent cx="3524250" cy="3505200"/>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524250" cy="3505200"/>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sidRPr="003A40C6">
        <w:rPr>
          <w:b/>
          <w:bCs/>
          <w:sz w:val="20"/>
          <w:szCs w:val="20"/>
        </w:rPr>
        <w:t xml:space="preserve">Figura </w:t>
      </w:r>
      <w:r w:rsidR="001B776A">
        <w:rPr>
          <w:b/>
          <w:bCs/>
          <w:sz w:val="20"/>
          <w:szCs w:val="20"/>
        </w:rPr>
        <w:t>11</w:t>
      </w:r>
      <w:r w:rsidRPr="003A40C6">
        <w:rPr>
          <w:b/>
          <w:bCs/>
          <w:sz w:val="20"/>
          <w:szCs w:val="20"/>
        </w:rPr>
        <w:t xml:space="preserve"> – Interface Recuperar Senha</w:t>
      </w:r>
    </w:p>
    <w:p w:rsidR="00C613E6" w:rsidRPr="003A40C6" w:rsidRDefault="00C613E6" w:rsidP="00C82E86">
      <w:pPr>
        <w:spacing w:after="160"/>
        <w:ind w:firstLine="708"/>
      </w:pPr>
      <w:r>
        <w:t>O optar por recuperar senha o usuário será direcionado para esta interface onde deverá informar o e-mail cadastrado no sistema para que o</w:t>
      </w:r>
      <w:proofErr w:type="gramStart"/>
      <w:r>
        <w:t xml:space="preserve">  </w:t>
      </w:r>
      <w:proofErr w:type="gramEnd"/>
      <w:r>
        <w:t xml:space="preserve">mesmo possa enviar o código de acesso, após isto o usuário devera optar por “RETORNAR AO LOGIN” onde devera inserir o código recebido é optar por “PROSSEGUIR” na interface </w:t>
      </w:r>
      <w:proofErr w:type="spellStart"/>
      <w:r>
        <w:t>login</w:t>
      </w:r>
      <w:proofErr w:type="spellEnd"/>
      <w:r>
        <w:t xml:space="preserve"> (Figura 11); após isto deve aparecer uma mensagem aconselhando o usuário a redefinir sua senha em cadastro de usuário, para tanto deve ir a interface da (Figura 13) é optar por “ALTERAR” as informações.</w:t>
      </w: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Pr="00896A73" w:rsidRDefault="00C613E6" w:rsidP="00C82E86">
      <w:pPr>
        <w:spacing w:after="160"/>
        <w:rPr>
          <w:b/>
          <w:bCs/>
        </w:rPr>
      </w:pPr>
      <w:proofErr w:type="gramStart"/>
      <w:r>
        <w:rPr>
          <w:b/>
          <w:bCs/>
        </w:rPr>
        <w:lastRenderedPageBreak/>
        <w:t>4.5</w:t>
      </w:r>
      <w:r w:rsidRPr="00896A73">
        <w:rPr>
          <w:b/>
          <w:bCs/>
        </w:rPr>
        <w:t xml:space="preserve"> CADASTRO</w:t>
      </w:r>
      <w:proofErr w:type="gramEnd"/>
      <w:r w:rsidRPr="00896A73">
        <w:rPr>
          <w:b/>
          <w:bCs/>
        </w:rPr>
        <w:t xml:space="preserve"> DE USUARIO</w:t>
      </w:r>
    </w:p>
    <w:p w:rsidR="00C613E6" w:rsidRDefault="00314218" w:rsidP="00CB53BB">
      <w:pPr>
        <w:spacing w:after="160" w:line="259" w:lineRule="auto"/>
        <w:jc w:val="center"/>
        <w:rPr>
          <w:b/>
          <w:bCs/>
          <w:sz w:val="20"/>
          <w:szCs w:val="20"/>
        </w:rPr>
      </w:pPr>
      <w:r>
        <w:rPr>
          <w:b/>
          <w:bCs/>
          <w:noProof/>
          <w:sz w:val="20"/>
          <w:szCs w:val="20"/>
          <w:lang w:eastAsia="pt-BR"/>
        </w:rPr>
        <w:drawing>
          <wp:inline distT="0" distB="0" distL="0" distR="0">
            <wp:extent cx="4781550" cy="3867150"/>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4781550" cy="3867150"/>
                    </a:xfrm>
                    <a:prstGeom prst="rect">
                      <a:avLst/>
                    </a:prstGeom>
                    <a:noFill/>
                    <a:ln w="9525">
                      <a:noFill/>
                      <a:miter lim="800000"/>
                      <a:headEnd/>
                      <a:tailEnd/>
                    </a:ln>
                  </pic:spPr>
                </pic:pic>
              </a:graphicData>
            </a:graphic>
          </wp:inline>
        </w:drawing>
      </w:r>
    </w:p>
    <w:p w:rsidR="00C613E6" w:rsidRDefault="003A432E" w:rsidP="00CB53BB">
      <w:pPr>
        <w:spacing w:after="160" w:line="259" w:lineRule="auto"/>
        <w:jc w:val="center"/>
        <w:rPr>
          <w:b/>
          <w:bCs/>
          <w:sz w:val="20"/>
          <w:szCs w:val="20"/>
        </w:rPr>
      </w:pPr>
      <w:r>
        <w:rPr>
          <w:b/>
          <w:bCs/>
          <w:sz w:val="20"/>
          <w:szCs w:val="20"/>
        </w:rPr>
        <w:t xml:space="preserve">Figura </w:t>
      </w:r>
      <w:r w:rsidR="001B776A">
        <w:rPr>
          <w:b/>
          <w:bCs/>
          <w:sz w:val="20"/>
          <w:szCs w:val="20"/>
        </w:rPr>
        <w:t>12</w:t>
      </w:r>
      <w:r>
        <w:rPr>
          <w:b/>
          <w:bCs/>
          <w:sz w:val="20"/>
          <w:szCs w:val="20"/>
        </w:rPr>
        <w:t xml:space="preserve"> – Cadastro </w:t>
      </w:r>
      <w:r w:rsidR="00C613E6">
        <w:rPr>
          <w:b/>
          <w:bCs/>
          <w:sz w:val="20"/>
          <w:szCs w:val="20"/>
        </w:rPr>
        <w:t>de Usuário</w:t>
      </w:r>
    </w:p>
    <w:p w:rsidR="00C613E6" w:rsidRPr="00896A73" w:rsidRDefault="00C613E6" w:rsidP="00C82E86">
      <w:pPr>
        <w:spacing w:after="160"/>
        <w:ind w:firstLine="360"/>
      </w:pPr>
      <w:r w:rsidRPr="00896A73">
        <w:t>Nesta interface</w:t>
      </w:r>
      <w:r>
        <w:t xml:space="preserve"> </w:t>
      </w:r>
      <w:r w:rsidRPr="00896A73">
        <w:t xml:space="preserve">o novo usuário poderá inserir seus dados para que se cadastre e assim possa utilizar o sistema, este usuário será direcionado para esta interface no momento em que na interface </w:t>
      </w:r>
      <w:proofErr w:type="spellStart"/>
      <w:r w:rsidRPr="00896A73">
        <w:t>login</w:t>
      </w:r>
      <w:proofErr w:type="spellEnd"/>
      <w:r w:rsidRPr="00896A73">
        <w:t xml:space="preserve"> (Figura 11) optar pela opção “NOVO USUÁRIO”, nesta interface será solicitado os seguintes dados para que se cadastre:</w:t>
      </w:r>
    </w:p>
    <w:p w:rsidR="00C613E6" w:rsidRPr="00896A73" w:rsidRDefault="00C613E6" w:rsidP="001360AE">
      <w:pPr>
        <w:numPr>
          <w:ilvl w:val="0"/>
          <w:numId w:val="12"/>
        </w:numPr>
        <w:spacing w:after="160"/>
      </w:pPr>
      <w:r w:rsidRPr="00896A73">
        <w:t xml:space="preserve">NOME (alfanumérico com no </w:t>
      </w:r>
      <w:proofErr w:type="spellStart"/>
      <w:proofErr w:type="gramStart"/>
      <w:r w:rsidRPr="00896A73">
        <w:t>maximo</w:t>
      </w:r>
      <w:proofErr w:type="spellEnd"/>
      <w:proofErr w:type="gramEnd"/>
      <w:r w:rsidRPr="00896A73">
        <w:t xml:space="preserve"> 80 caracteres, por livre escolha do usuário podendo ser maiúsculo ou minúsculo);</w:t>
      </w:r>
    </w:p>
    <w:p w:rsidR="00C613E6" w:rsidRPr="00896A73" w:rsidRDefault="00C613E6" w:rsidP="001360AE">
      <w:pPr>
        <w:numPr>
          <w:ilvl w:val="0"/>
          <w:numId w:val="12"/>
        </w:numPr>
        <w:spacing w:after="160"/>
      </w:pPr>
      <w:r w:rsidRPr="00896A73">
        <w:t>E-</w:t>
      </w:r>
      <w:r>
        <w:t>MAIL</w:t>
      </w:r>
      <w:r w:rsidRPr="00896A73">
        <w:t xml:space="preserve"> (a critério do usuário com no </w:t>
      </w:r>
      <w:proofErr w:type="spellStart"/>
      <w:proofErr w:type="gramStart"/>
      <w:r w:rsidRPr="00896A73">
        <w:t>maximo</w:t>
      </w:r>
      <w:proofErr w:type="spellEnd"/>
      <w:proofErr w:type="gramEnd"/>
      <w:r w:rsidRPr="00896A73">
        <w:t xml:space="preserve"> 50 caracteres  alfanuméricos);</w:t>
      </w:r>
    </w:p>
    <w:p w:rsidR="00C613E6" w:rsidRPr="00896A73" w:rsidRDefault="00C613E6" w:rsidP="001360AE">
      <w:pPr>
        <w:numPr>
          <w:ilvl w:val="0"/>
          <w:numId w:val="12"/>
        </w:numPr>
        <w:spacing w:after="160"/>
      </w:pPr>
      <w:r w:rsidRPr="00896A73">
        <w:t xml:space="preserve">SENHA (Composta por no </w:t>
      </w:r>
      <w:proofErr w:type="spellStart"/>
      <w:proofErr w:type="gramStart"/>
      <w:r w:rsidRPr="00896A73">
        <w:t>maximo</w:t>
      </w:r>
      <w:proofErr w:type="spellEnd"/>
      <w:proofErr w:type="gramEnd"/>
      <w:r w:rsidRPr="00896A73">
        <w:t xml:space="preserve"> 10 caracteres, sendo que a senha devera ser única no sistema, podendo ser maiúscula ou minúscula);</w:t>
      </w:r>
    </w:p>
    <w:p w:rsidR="00C613E6" w:rsidRPr="00896A73" w:rsidRDefault="00C613E6" w:rsidP="001360AE">
      <w:pPr>
        <w:numPr>
          <w:ilvl w:val="0"/>
          <w:numId w:val="12"/>
        </w:numPr>
        <w:spacing w:after="160"/>
      </w:pPr>
      <w:r w:rsidRPr="00896A73">
        <w:t>CONFIRMAR SENHA (</w:t>
      </w:r>
      <w:r w:rsidRPr="00896A73">
        <w:tab/>
      </w:r>
      <w:r w:rsidR="003A432E">
        <w:t>O usuário devera neste campo re</w:t>
      </w:r>
      <w:r w:rsidRPr="00896A73">
        <w:t>digitar sua senha);</w:t>
      </w:r>
    </w:p>
    <w:p w:rsidR="00C613E6" w:rsidRPr="00896A73" w:rsidRDefault="00C613E6" w:rsidP="001360AE">
      <w:pPr>
        <w:numPr>
          <w:ilvl w:val="0"/>
          <w:numId w:val="12"/>
        </w:numPr>
        <w:spacing w:after="160"/>
      </w:pPr>
      <w:r w:rsidRPr="00896A73">
        <w:t>MOEDA CORRENTE (Optar por qual moeda padrão do sistema, caso não escolha nenhuma a moeda oficial do Brasil será tida como pad</w:t>
      </w:r>
      <w:r>
        <w:t>r</w:t>
      </w:r>
      <w:r w:rsidRPr="00896A73">
        <w:t>ão);</w:t>
      </w:r>
    </w:p>
    <w:p w:rsidR="00C613E6" w:rsidRPr="00896A73" w:rsidRDefault="00C613E6" w:rsidP="00C82E86">
      <w:pPr>
        <w:spacing w:after="160"/>
        <w:ind w:firstLine="360"/>
      </w:pPr>
      <w:r w:rsidRPr="00896A73">
        <w:lastRenderedPageBreak/>
        <w:t>Após estas etapas o usuário poderá optar por “INCLUIR” fazendo com que uma nova conta seja criada, após isto ele retornara a interface da (Figura 11). Outra opção será “LIMPAR USU</w:t>
      </w:r>
      <w:r>
        <w:t>ARIO”</w:t>
      </w:r>
      <w:r w:rsidRPr="00896A73">
        <w:t xml:space="preserve"> onde caso já seja cadastrado poderá excluir todas as criações, porem sem excluir o usuário, por tanto ao clicar nesta opção antes de finalizar por completo deve aparecer uma mensagem de aviso.</w:t>
      </w:r>
    </w:p>
    <w:p w:rsidR="00C613E6" w:rsidRPr="00896A73" w:rsidRDefault="00C613E6" w:rsidP="00C82E86">
      <w:pPr>
        <w:spacing w:after="160"/>
        <w:ind w:firstLine="360"/>
      </w:pPr>
      <w:r w:rsidRPr="00896A73">
        <w:t>Na opção “ALTERAR” o usuário poderá modificar seus dados. Ao optar por retornar o usuário será direcionado para a interface da (Figura – 14).</w:t>
      </w:r>
    </w:p>
    <w:p w:rsidR="00C613E6" w:rsidRPr="004A0B15" w:rsidRDefault="00C613E6" w:rsidP="00C82E86">
      <w:pPr>
        <w:spacing w:after="160" w:line="259" w:lineRule="auto"/>
        <w:rPr>
          <w:b/>
          <w:bCs/>
        </w:rPr>
      </w:pPr>
      <w:r>
        <w:rPr>
          <w:b/>
          <w:bCs/>
        </w:rPr>
        <w:t>4.6</w:t>
      </w:r>
      <w:r w:rsidRPr="004A0B15">
        <w:rPr>
          <w:b/>
          <w:bCs/>
        </w:rPr>
        <w:t xml:space="preserve"> </w:t>
      </w:r>
      <w:proofErr w:type="gramStart"/>
      <w:r w:rsidRPr="004A0B15">
        <w:rPr>
          <w:b/>
          <w:bCs/>
        </w:rPr>
        <w:t>MENU</w:t>
      </w:r>
      <w:proofErr w:type="gramEnd"/>
    </w:p>
    <w:p w:rsidR="00C613E6" w:rsidRDefault="00314218" w:rsidP="00CB53BB">
      <w:pPr>
        <w:spacing w:after="160" w:line="259" w:lineRule="auto"/>
        <w:jc w:val="center"/>
      </w:pPr>
      <w:r>
        <w:rPr>
          <w:noProof/>
          <w:lang w:eastAsia="pt-BR"/>
        </w:rPr>
        <w:drawing>
          <wp:inline distT="0" distB="0" distL="0" distR="0">
            <wp:extent cx="3952875" cy="397192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952875" cy="3971925"/>
                    </a:xfrm>
                    <a:prstGeom prst="rect">
                      <a:avLst/>
                    </a:prstGeom>
                    <a:noFill/>
                    <a:ln w="9525">
                      <a:noFill/>
                      <a:miter lim="800000"/>
                      <a:headEnd/>
                      <a:tailEnd/>
                    </a:ln>
                  </pic:spPr>
                </pic:pic>
              </a:graphicData>
            </a:graphic>
          </wp:inline>
        </w:drawing>
      </w:r>
    </w:p>
    <w:p w:rsidR="00C613E6" w:rsidRDefault="00C613E6" w:rsidP="00CB53BB">
      <w:pPr>
        <w:spacing w:after="160" w:line="259" w:lineRule="auto"/>
        <w:jc w:val="center"/>
        <w:rPr>
          <w:b/>
          <w:bCs/>
          <w:sz w:val="20"/>
          <w:szCs w:val="20"/>
        </w:rPr>
      </w:pPr>
      <w:r w:rsidRPr="00C16D1B">
        <w:rPr>
          <w:b/>
          <w:bCs/>
          <w:sz w:val="20"/>
          <w:szCs w:val="20"/>
        </w:rPr>
        <w:t xml:space="preserve">Figura </w:t>
      </w:r>
      <w:r w:rsidR="001B776A">
        <w:rPr>
          <w:b/>
          <w:bCs/>
          <w:sz w:val="20"/>
          <w:szCs w:val="20"/>
        </w:rPr>
        <w:t>13</w:t>
      </w:r>
      <w:r w:rsidRPr="00C16D1B">
        <w:rPr>
          <w:b/>
          <w:bCs/>
          <w:sz w:val="20"/>
          <w:szCs w:val="20"/>
        </w:rPr>
        <w:t xml:space="preserve"> – Interface </w:t>
      </w:r>
      <w:proofErr w:type="gramStart"/>
      <w:r w:rsidRPr="00C16D1B">
        <w:rPr>
          <w:b/>
          <w:bCs/>
          <w:sz w:val="20"/>
          <w:szCs w:val="20"/>
        </w:rPr>
        <w:t>Menu</w:t>
      </w:r>
      <w:proofErr w:type="gramEnd"/>
    </w:p>
    <w:p w:rsidR="00C613E6" w:rsidRDefault="00C613E6" w:rsidP="00C82E86">
      <w:pPr>
        <w:spacing w:after="160"/>
        <w:ind w:firstLine="708"/>
      </w:pPr>
      <w:r w:rsidRPr="00896A73">
        <w:t>O usuário, seja em qual interface for</w:t>
      </w:r>
      <w:r>
        <w:t xml:space="preserve">, </w:t>
      </w:r>
      <w:proofErr w:type="gramStart"/>
      <w:r w:rsidRPr="00896A73">
        <w:t>alem</w:t>
      </w:r>
      <w:proofErr w:type="gramEnd"/>
      <w:r w:rsidRPr="00896A73">
        <w:t xml:space="preserve"> é claro que se trate da interface da ( Figura 11), voltara a esta interface  sempre que  optar pela opção “RETORNAR” sendo assim </w:t>
      </w:r>
      <w:r>
        <w:t xml:space="preserve">é a </w:t>
      </w:r>
      <w:r w:rsidRPr="00896A73">
        <w:t xml:space="preserve">partir desta interface é que o usuário poderá acessar as demais interfaces do sistema.Salvo como já dito quanto efetuar </w:t>
      </w:r>
      <w:proofErr w:type="spellStart"/>
      <w:r w:rsidRPr="00896A73">
        <w:t>login</w:t>
      </w:r>
      <w:proofErr w:type="spellEnd"/>
      <w:r w:rsidRPr="00896A73">
        <w:t xml:space="preserve">, pois assim que o usuário estiver dentro do sistema será direcionado para o menu instantaneamente. </w:t>
      </w:r>
    </w:p>
    <w:p w:rsidR="00C613E6" w:rsidRDefault="00C613E6" w:rsidP="00C82E86">
      <w:pPr>
        <w:spacing w:after="160"/>
        <w:ind w:firstLine="708"/>
      </w:pPr>
    </w:p>
    <w:p w:rsidR="00C613E6" w:rsidRPr="00B02881" w:rsidRDefault="00C613E6" w:rsidP="00C82E86">
      <w:pPr>
        <w:spacing w:after="160"/>
        <w:ind w:firstLine="708"/>
      </w:pPr>
    </w:p>
    <w:p w:rsidR="00C613E6" w:rsidRPr="00896A73" w:rsidRDefault="00C613E6" w:rsidP="00C82E86">
      <w:pPr>
        <w:spacing w:after="160"/>
        <w:rPr>
          <w:b/>
          <w:bCs/>
        </w:rPr>
      </w:pPr>
      <w:r>
        <w:rPr>
          <w:b/>
          <w:bCs/>
        </w:rPr>
        <w:lastRenderedPageBreak/>
        <w:t>4.7</w:t>
      </w:r>
      <w:r w:rsidRPr="00896A73">
        <w:rPr>
          <w:b/>
          <w:bCs/>
        </w:rPr>
        <w:t xml:space="preserve"> CADASTRAR MOVIMENTAÇÃO</w:t>
      </w:r>
    </w:p>
    <w:p w:rsidR="00C613E6" w:rsidRPr="00B02881" w:rsidRDefault="00314218" w:rsidP="00CB53BB">
      <w:pPr>
        <w:spacing w:after="160" w:line="240" w:lineRule="auto"/>
        <w:jc w:val="center"/>
        <w:rPr>
          <w:b/>
          <w:bCs/>
          <w:sz w:val="20"/>
          <w:szCs w:val="20"/>
        </w:rPr>
      </w:pPr>
      <w:r>
        <w:rPr>
          <w:b/>
          <w:bCs/>
          <w:noProof/>
          <w:sz w:val="20"/>
          <w:szCs w:val="20"/>
          <w:lang w:eastAsia="pt-BR"/>
        </w:rPr>
        <w:drawing>
          <wp:inline distT="0" distB="0" distL="0" distR="0">
            <wp:extent cx="5133975" cy="4810125"/>
            <wp:effectExtent l="1905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133975" cy="4810125"/>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sidRPr="00B02881">
        <w:rPr>
          <w:b/>
          <w:bCs/>
          <w:sz w:val="20"/>
          <w:szCs w:val="20"/>
        </w:rPr>
        <w:t xml:space="preserve">Figura </w:t>
      </w:r>
      <w:r w:rsidR="001B776A">
        <w:rPr>
          <w:b/>
          <w:bCs/>
          <w:sz w:val="20"/>
          <w:szCs w:val="20"/>
        </w:rPr>
        <w:t>14</w:t>
      </w:r>
      <w:r w:rsidRPr="00B02881">
        <w:rPr>
          <w:b/>
          <w:bCs/>
          <w:sz w:val="20"/>
          <w:szCs w:val="20"/>
        </w:rPr>
        <w:t xml:space="preserve"> – Interface cadastrar </w:t>
      </w:r>
      <w:r>
        <w:rPr>
          <w:b/>
          <w:bCs/>
          <w:sz w:val="20"/>
          <w:szCs w:val="20"/>
        </w:rPr>
        <w:t>Lançamento</w:t>
      </w:r>
    </w:p>
    <w:p w:rsidR="00C613E6" w:rsidRPr="00B02881" w:rsidRDefault="00C613E6" w:rsidP="00CB53BB">
      <w:pPr>
        <w:spacing w:after="160" w:line="240" w:lineRule="auto"/>
        <w:jc w:val="center"/>
        <w:rPr>
          <w:b/>
          <w:bCs/>
          <w:sz w:val="20"/>
          <w:szCs w:val="20"/>
        </w:rPr>
      </w:pPr>
    </w:p>
    <w:p w:rsidR="00C613E6" w:rsidRDefault="00C613E6" w:rsidP="00C82E86">
      <w:pPr>
        <w:spacing w:after="160"/>
        <w:ind w:firstLine="360"/>
      </w:pPr>
      <w:r>
        <w:t>Neste ponto o usuário poderá criar uma nova movimentação para chegar ate esta interface o mesmo após estar conectado ao sistema, na interface da (Figura 14) deverá optar por “CADASTRAR LANÇAMENTO</w:t>
      </w:r>
      <w:proofErr w:type="gramStart"/>
      <w:r>
        <w:t>” ,</w:t>
      </w:r>
      <w:proofErr w:type="gramEnd"/>
      <w:r>
        <w:t xml:space="preserve"> para tanto deve preencher os seguintes dados:</w:t>
      </w:r>
    </w:p>
    <w:p w:rsidR="00C613E6" w:rsidRDefault="00C613E6" w:rsidP="001360AE">
      <w:pPr>
        <w:numPr>
          <w:ilvl w:val="0"/>
          <w:numId w:val="13"/>
        </w:numPr>
        <w:spacing w:after="160"/>
      </w:pPr>
      <w:r>
        <w:t xml:space="preserve">TIPO DE LANÇAMENTO </w:t>
      </w:r>
      <w:proofErr w:type="gramStart"/>
      <w:r>
        <w:t xml:space="preserve">( </w:t>
      </w:r>
      <w:proofErr w:type="gramEnd"/>
      <w:r>
        <w:t>neste item devem estar disponíveis  somente as opções receita e despesa sendo possível escolher apenas uma por cadastro de movimentação) é obrigatório)</w:t>
      </w:r>
    </w:p>
    <w:p w:rsidR="00C613E6" w:rsidRDefault="00C613E6" w:rsidP="001360AE">
      <w:pPr>
        <w:numPr>
          <w:ilvl w:val="0"/>
          <w:numId w:val="13"/>
        </w:numPr>
        <w:spacing w:after="160"/>
      </w:pPr>
      <w:r>
        <w:t xml:space="preserve">NOME DO LANÇAMENTO (O usuário deve informa o nome da movimentação usando caracteres alfabéticos, no </w:t>
      </w:r>
      <w:proofErr w:type="spellStart"/>
      <w:proofErr w:type="gramStart"/>
      <w:r>
        <w:t>maximo</w:t>
      </w:r>
      <w:proofErr w:type="spellEnd"/>
      <w:proofErr w:type="gramEnd"/>
      <w:r>
        <w:t xml:space="preserve"> 30 ( Exemplo energia, aluguel) é obrigatório)</w:t>
      </w:r>
    </w:p>
    <w:p w:rsidR="00C613E6" w:rsidRDefault="00C613E6" w:rsidP="001360AE">
      <w:pPr>
        <w:numPr>
          <w:ilvl w:val="0"/>
          <w:numId w:val="13"/>
        </w:numPr>
        <w:spacing w:after="160"/>
      </w:pPr>
      <w:r>
        <w:lastRenderedPageBreak/>
        <w:t>DATA INICIAL DO LANÇAMENTO (Indicar dia mês e ano em formato somente numérico (</w:t>
      </w:r>
      <w:proofErr w:type="spellStart"/>
      <w:r>
        <w:t>dd</w:t>
      </w:r>
      <w:proofErr w:type="spellEnd"/>
      <w:r>
        <w:t>/mm/</w:t>
      </w:r>
      <w:proofErr w:type="spellStart"/>
      <w:r>
        <w:t>aa</w:t>
      </w:r>
      <w:proofErr w:type="spellEnd"/>
      <w:r>
        <w:t xml:space="preserve">) é </w:t>
      </w:r>
      <w:proofErr w:type="gramStart"/>
      <w:r>
        <w:t>obrigatório</w:t>
      </w:r>
      <w:proofErr w:type="gramEnd"/>
      <w:r>
        <w:t>);</w:t>
      </w:r>
    </w:p>
    <w:p w:rsidR="00C613E6" w:rsidRDefault="00C613E6" w:rsidP="001360AE">
      <w:pPr>
        <w:numPr>
          <w:ilvl w:val="0"/>
          <w:numId w:val="13"/>
        </w:numPr>
        <w:spacing w:after="160"/>
      </w:pPr>
      <w:r>
        <w:t xml:space="preserve"> DATA FINAL </w:t>
      </w:r>
      <w:r w:rsidR="003A432E">
        <w:t>DO LANÇAMENTO</w:t>
      </w:r>
      <w:r>
        <w:t xml:space="preserve"> (Indicar dia mês e ano em formato somente numérico (</w:t>
      </w:r>
      <w:proofErr w:type="spellStart"/>
      <w:r>
        <w:t>dd</w:t>
      </w:r>
      <w:proofErr w:type="spellEnd"/>
      <w:r>
        <w:t>/mm/</w:t>
      </w:r>
      <w:proofErr w:type="spellStart"/>
      <w:r>
        <w:t>aa</w:t>
      </w:r>
      <w:proofErr w:type="spellEnd"/>
      <w:r>
        <w:t xml:space="preserve">), com a ressalva de que não deve ser permitido o cadastro de uma data final inferior </w:t>
      </w:r>
      <w:proofErr w:type="gramStart"/>
      <w:r>
        <w:t>a</w:t>
      </w:r>
      <w:proofErr w:type="gramEnd"/>
      <w:r>
        <w:t xml:space="preserve"> data inicial é obrigatório);</w:t>
      </w:r>
    </w:p>
    <w:p w:rsidR="00C613E6" w:rsidRDefault="00C613E6" w:rsidP="001360AE">
      <w:pPr>
        <w:numPr>
          <w:ilvl w:val="0"/>
          <w:numId w:val="13"/>
        </w:numPr>
        <w:spacing w:after="160"/>
      </w:pPr>
      <w:r>
        <w:t xml:space="preserve">FORMA DE RECEBIMENTO/ PAGAMENTO </w:t>
      </w:r>
      <w:proofErr w:type="gramStart"/>
      <w:r>
        <w:t xml:space="preserve">( </w:t>
      </w:r>
      <w:proofErr w:type="gramEnd"/>
      <w:r>
        <w:t>Indicar como a movimentação cadastrada foi  recebida ou paga, lembrando que nem todas formas de pagamento ou recebimento deveram estar disponíveis dependendo do tipo de movimentação)</w:t>
      </w:r>
    </w:p>
    <w:p w:rsidR="00C613E6" w:rsidRDefault="00C613E6" w:rsidP="001360AE">
      <w:pPr>
        <w:numPr>
          <w:ilvl w:val="0"/>
          <w:numId w:val="13"/>
        </w:numPr>
        <w:spacing w:after="160"/>
      </w:pPr>
      <w:r>
        <w:t xml:space="preserve"> REPETIR LANÇAMENTO (Opção de escolha SIM ou NÂO);</w:t>
      </w:r>
    </w:p>
    <w:p w:rsidR="00C613E6" w:rsidRDefault="00C613E6" w:rsidP="001360AE">
      <w:pPr>
        <w:numPr>
          <w:ilvl w:val="0"/>
          <w:numId w:val="13"/>
        </w:numPr>
        <w:spacing w:after="160"/>
      </w:pPr>
      <w:r>
        <w:t xml:space="preserve">REPETIÇÕES </w:t>
      </w:r>
      <w:proofErr w:type="gramStart"/>
      <w:r>
        <w:t>DA LANÇAMENTO</w:t>
      </w:r>
      <w:proofErr w:type="gramEnd"/>
      <w:r>
        <w:t xml:space="preserve"> (Caso opção seja SIM escolher quantas vezes  movimentação cadastrada devera ser considerada );</w:t>
      </w:r>
    </w:p>
    <w:p w:rsidR="00C613E6" w:rsidRDefault="00C613E6" w:rsidP="001360AE">
      <w:pPr>
        <w:numPr>
          <w:ilvl w:val="0"/>
          <w:numId w:val="13"/>
        </w:numPr>
        <w:spacing w:after="160"/>
      </w:pPr>
      <w:r>
        <w:t xml:space="preserve"> DESCRIÇÃO </w:t>
      </w:r>
      <w:proofErr w:type="gramStart"/>
      <w:r>
        <w:t>DA LANÇAMENTO</w:t>
      </w:r>
      <w:proofErr w:type="gramEnd"/>
      <w:r>
        <w:t xml:space="preserve"> (Descrição da movimentação no </w:t>
      </w:r>
      <w:proofErr w:type="spellStart"/>
      <w:r>
        <w:t>maximo</w:t>
      </w:r>
      <w:proofErr w:type="spellEnd"/>
      <w:r>
        <w:t xml:space="preserve"> 50 caracteres);</w:t>
      </w:r>
    </w:p>
    <w:p w:rsidR="00C613E6" w:rsidRDefault="00C613E6" w:rsidP="00C82E86">
      <w:pPr>
        <w:spacing w:after="160"/>
      </w:pPr>
      <w:r>
        <w:t>Após preencher os dados pedidos o usuário poderá optar por:</w:t>
      </w:r>
    </w:p>
    <w:p w:rsidR="00C613E6" w:rsidRDefault="00C613E6" w:rsidP="001360AE">
      <w:pPr>
        <w:numPr>
          <w:ilvl w:val="0"/>
          <w:numId w:val="14"/>
        </w:numPr>
        <w:spacing w:after="160"/>
      </w:pPr>
      <w:r>
        <w:t xml:space="preserve">INCLUIR </w:t>
      </w:r>
      <w:proofErr w:type="gramStart"/>
      <w:r>
        <w:t xml:space="preserve">( </w:t>
      </w:r>
      <w:proofErr w:type="gramEnd"/>
      <w:r>
        <w:t>Salvará os dados, criando uma nova movimentação no sistema);</w:t>
      </w:r>
    </w:p>
    <w:p w:rsidR="00C613E6" w:rsidRDefault="00C613E6" w:rsidP="001360AE">
      <w:pPr>
        <w:numPr>
          <w:ilvl w:val="0"/>
          <w:numId w:val="14"/>
        </w:numPr>
        <w:spacing w:after="160"/>
      </w:pPr>
      <w:r>
        <w:t>ALTERAR (O usuário pode modificar informações das movimentações já salvas no sistema);</w:t>
      </w:r>
    </w:p>
    <w:p w:rsidR="00C613E6" w:rsidRDefault="00C613E6" w:rsidP="001360AE">
      <w:pPr>
        <w:numPr>
          <w:ilvl w:val="0"/>
          <w:numId w:val="14"/>
        </w:numPr>
        <w:spacing w:after="160"/>
      </w:pPr>
      <w:r>
        <w:t>LIMPAR (Poderá excluir as informações da movimentação sem excluir a movimentação);</w:t>
      </w:r>
    </w:p>
    <w:p w:rsidR="00C613E6" w:rsidRDefault="00C613E6" w:rsidP="001360AE">
      <w:pPr>
        <w:numPr>
          <w:ilvl w:val="0"/>
          <w:numId w:val="14"/>
        </w:numPr>
        <w:spacing w:after="160"/>
      </w:pPr>
      <w:r>
        <w:t xml:space="preserve">RETORNAR (Retornará ao </w:t>
      </w:r>
      <w:proofErr w:type="gramStart"/>
      <w:r>
        <w:t>menu</w:t>
      </w:r>
      <w:proofErr w:type="gramEnd"/>
      <w:r>
        <w:t xml:space="preserve"> principal);</w:t>
      </w: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Pr="00B02881" w:rsidRDefault="00C613E6" w:rsidP="00C82E86">
      <w:pPr>
        <w:spacing w:after="160"/>
      </w:pPr>
      <w:r>
        <w:rPr>
          <w:b/>
          <w:bCs/>
        </w:rPr>
        <w:lastRenderedPageBreak/>
        <w:t>4.8 EXCLUIR LANÇAMENTO</w:t>
      </w:r>
    </w:p>
    <w:p w:rsidR="00C613E6" w:rsidRPr="00B02881" w:rsidRDefault="00314218" w:rsidP="00CB53BB">
      <w:pPr>
        <w:spacing w:after="160" w:line="240" w:lineRule="auto"/>
        <w:jc w:val="center"/>
        <w:rPr>
          <w:b/>
          <w:bCs/>
          <w:sz w:val="20"/>
          <w:szCs w:val="20"/>
        </w:rPr>
      </w:pPr>
      <w:r>
        <w:rPr>
          <w:b/>
          <w:bCs/>
          <w:noProof/>
          <w:sz w:val="20"/>
          <w:szCs w:val="20"/>
          <w:lang w:eastAsia="pt-BR"/>
        </w:rPr>
        <w:drawing>
          <wp:inline distT="0" distB="0" distL="0" distR="0">
            <wp:extent cx="3686175" cy="3933825"/>
            <wp:effectExtent l="1905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3686175" cy="3933825"/>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sidRPr="00B02881">
        <w:rPr>
          <w:b/>
          <w:bCs/>
          <w:sz w:val="20"/>
          <w:szCs w:val="20"/>
        </w:rPr>
        <w:t xml:space="preserve">Figura </w:t>
      </w:r>
      <w:r w:rsidR="001B776A">
        <w:rPr>
          <w:b/>
          <w:bCs/>
          <w:sz w:val="20"/>
          <w:szCs w:val="20"/>
        </w:rPr>
        <w:t>15</w:t>
      </w:r>
      <w:r w:rsidRPr="00B02881">
        <w:rPr>
          <w:b/>
          <w:bCs/>
          <w:sz w:val="20"/>
          <w:szCs w:val="20"/>
        </w:rPr>
        <w:t xml:space="preserve"> – Interface Excluir </w:t>
      </w:r>
      <w:r>
        <w:rPr>
          <w:b/>
          <w:bCs/>
          <w:sz w:val="20"/>
          <w:szCs w:val="20"/>
        </w:rPr>
        <w:t>Lançamento</w:t>
      </w:r>
    </w:p>
    <w:p w:rsidR="00C613E6" w:rsidRPr="00B02881" w:rsidRDefault="00C613E6" w:rsidP="00CB53BB">
      <w:pPr>
        <w:spacing w:after="160" w:line="240" w:lineRule="auto"/>
        <w:jc w:val="center"/>
        <w:rPr>
          <w:b/>
          <w:bCs/>
          <w:sz w:val="20"/>
          <w:szCs w:val="20"/>
        </w:rPr>
      </w:pPr>
    </w:p>
    <w:p w:rsidR="00C613E6" w:rsidRPr="00BA7ECF" w:rsidRDefault="00C613E6" w:rsidP="00C82E86">
      <w:pPr>
        <w:spacing w:after="160"/>
        <w:ind w:firstLine="708"/>
      </w:pPr>
      <w:r>
        <w:t xml:space="preserve">O usuário será encaminha á esta interface toda vez que, na interface da (Figura15) optar por excluir uma movimentação ou na interface da (Figura 14) optar por “EXCLUIR UM LANÇAMENTO” nesta interface ele deve escolher o tipo e qual movimentação excluir ao final destas escolhas optar por “EXCLUIR” então será aberta uma caixa de dialogo perguntando da certeza da decisão do usuário, caso sim a movimentação será excluída e todas as informações a respeito da mesma, após isto o usuário devera retornar ao </w:t>
      </w:r>
      <w:proofErr w:type="gramStart"/>
      <w:r>
        <w:t>menu</w:t>
      </w:r>
      <w:proofErr w:type="gramEnd"/>
      <w:r>
        <w:t>.</w:t>
      </w: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Default="00C613E6" w:rsidP="00C82E86">
      <w:pPr>
        <w:spacing w:after="160"/>
        <w:rPr>
          <w:b/>
          <w:bCs/>
        </w:rPr>
      </w:pPr>
    </w:p>
    <w:p w:rsidR="00C613E6" w:rsidRPr="00585F4D" w:rsidRDefault="00C613E6" w:rsidP="00C82E86">
      <w:pPr>
        <w:spacing w:after="160"/>
        <w:rPr>
          <w:b/>
          <w:bCs/>
        </w:rPr>
      </w:pPr>
      <w:r>
        <w:rPr>
          <w:b/>
          <w:bCs/>
        </w:rPr>
        <w:lastRenderedPageBreak/>
        <w:t>4.9</w:t>
      </w:r>
      <w:r w:rsidRPr="00585F4D">
        <w:rPr>
          <w:b/>
          <w:bCs/>
        </w:rPr>
        <w:t xml:space="preserve"> CALCULAR </w:t>
      </w:r>
      <w:r>
        <w:rPr>
          <w:b/>
          <w:bCs/>
        </w:rPr>
        <w:t>LANÇAMENTO</w:t>
      </w:r>
    </w:p>
    <w:p w:rsidR="00C613E6" w:rsidRPr="009A57C8" w:rsidRDefault="00314218" w:rsidP="00CB53BB">
      <w:pPr>
        <w:spacing w:after="160" w:line="240" w:lineRule="auto"/>
        <w:jc w:val="center"/>
        <w:rPr>
          <w:b/>
          <w:bCs/>
          <w:sz w:val="20"/>
          <w:szCs w:val="20"/>
        </w:rPr>
      </w:pPr>
      <w:r>
        <w:rPr>
          <w:b/>
          <w:bCs/>
          <w:noProof/>
          <w:sz w:val="20"/>
          <w:szCs w:val="20"/>
          <w:lang w:eastAsia="pt-BR"/>
        </w:rPr>
        <w:drawing>
          <wp:inline distT="0" distB="0" distL="0" distR="0">
            <wp:extent cx="4371975" cy="3533775"/>
            <wp:effectExtent l="1905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371975" cy="3533775"/>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sidRPr="009A57C8">
        <w:rPr>
          <w:b/>
          <w:bCs/>
          <w:sz w:val="20"/>
          <w:szCs w:val="20"/>
        </w:rPr>
        <w:t xml:space="preserve">Figura </w:t>
      </w:r>
      <w:r w:rsidR="001B776A">
        <w:rPr>
          <w:b/>
          <w:bCs/>
          <w:sz w:val="20"/>
          <w:szCs w:val="20"/>
        </w:rPr>
        <w:t>16</w:t>
      </w:r>
      <w:r w:rsidRPr="009A57C8">
        <w:rPr>
          <w:b/>
          <w:bCs/>
          <w:sz w:val="20"/>
          <w:szCs w:val="20"/>
        </w:rPr>
        <w:t xml:space="preserve"> – Interface Calcular </w:t>
      </w:r>
      <w:r>
        <w:rPr>
          <w:b/>
          <w:bCs/>
          <w:sz w:val="20"/>
          <w:szCs w:val="20"/>
        </w:rPr>
        <w:t>Lançamento</w:t>
      </w:r>
    </w:p>
    <w:p w:rsidR="00C613E6" w:rsidRPr="009A57C8" w:rsidRDefault="00C613E6" w:rsidP="00CB53BB">
      <w:pPr>
        <w:spacing w:after="160" w:line="240" w:lineRule="auto"/>
        <w:jc w:val="center"/>
        <w:rPr>
          <w:b/>
          <w:bCs/>
          <w:sz w:val="20"/>
          <w:szCs w:val="20"/>
        </w:rPr>
      </w:pPr>
    </w:p>
    <w:p w:rsidR="00C613E6" w:rsidRDefault="00C613E6" w:rsidP="00C82E86">
      <w:pPr>
        <w:spacing w:after="160"/>
      </w:pPr>
    </w:p>
    <w:p w:rsidR="00C613E6" w:rsidRDefault="00C613E6" w:rsidP="00C82E86">
      <w:pPr>
        <w:spacing w:after="160"/>
        <w:ind w:firstLine="360"/>
      </w:pPr>
      <w:r>
        <w:t>Neste ponto o usuário tem a oportunidade de calcular seu saldo, o caminho ate está opção é após estar conectado ao sistema, na interface da (Figura 14) deverá optar por “CALCULAR LANÇAMENTO” para tanto deve preencher os seguintes dados:</w:t>
      </w:r>
    </w:p>
    <w:p w:rsidR="00C613E6" w:rsidRDefault="00C613E6" w:rsidP="001360AE">
      <w:pPr>
        <w:numPr>
          <w:ilvl w:val="0"/>
          <w:numId w:val="15"/>
        </w:numPr>
        <w:spacing w:after="160"/>
      </w:pPr>
      <w:r>
        <w:t>TIPO DE LANÇAMENTO (Optar por calcular uma receita ou despesa</w:t>
      </w:r>
      <w:proofErr w:type="gramStart"/>
      <w:r>
        <w:t>, é</w:t>
      </w:r>
      <w:proofErr w:type="gramEnd"/>
      <w:r>
        <w:t xml:space="preserve"> obrigatório);</w:t>
      </w:r>
    </w:p>
    <w:p w:rsidR="00C613E6" w:rsidRDefault="00C613E6" w:rsidP="001360AE">
      <w:pPr>
        <w:numPr>
          <w:ilvl w:val="0"/>
          <w:numId w:val="15"/>
        </w:numPr>
        <w:spacing w:after="160"/>
      </w:pPr>
      <w:r>
        <w:t>DATA INICIAL (Escolher a partir de que data o sistema deve recolher informações para serem calculadas, é obrigatório);</w:t>
      </w:r>
    </w:p>
    <w:p w:rsidR="00C613E6" w:rsidRDefault="00C613E6" w:rsidP="001360AE">
      <w:pPr>
        <w:numPr>
          <w:ilvl w:val="0"/>
          <w:numId w:val="15"/>
        </w:numPr>
        <w:spacing w:after="160"/>
      </w:pPr>
      <w:r>
        <w:t xml:space="preserve">DATA FINAL </w:t>
      </w:r>
      <w:proofErr w:type="gramStart"/>
      <w:r>
        <w:t xml:space="preserve">( </w:t>
      </w:r>
      <w:proofErr w:type="gramEnd"/>
      <w:r>
        <w:t>Escolher ate que data o sistema deve ir, é obrigatório);</w:t>
      </w:r>
    </w:p>
    <w:p w:rsidR="00C613E6" w:rsidRDefault="00C613E6" w:rsidP="001360AE">
      <w:pPr>
        <w:numPr>
          <w:ilvl w:val="0"/>
          <w:numId w:val="15"/>
        </w:numPr>
        <w:spacing w:after="160"/>
      </w:pPr>
      <w:r>
        <w:t>FORMA DE PAGAMENTO</w:t>
      </w:r>
      <w:proofErr w:type="gramStart"/>
      <w:r>
        <w:t xml:space="preserve">  </w:t>
      </w:r>
      <w:proofErr w:type="gramEnd"/>
      <w:r>
        <w:t>(Informa a forma de pagamento/recebimento deseja ter informações, é obrigatório);</w:t>
      </w:r>
    </w:p>
    <w:p w:rsidR="00C613E6" w:rsidRDefault="00C613E6" w:rsidP="001360AE">
      <w:pPr>
        <w:numPr>
          <w:ilvl w:val="0"/>
          <w:numId w:val="15"/>
        </w:numPr>
        <w:spacing w:after="160"/>
      </w:pPr>
      <w:r>
        <w:t xml:space="preserve">FORMA DE EXIBIÇÃO </w:t>
      </w:r>
      <w:proofErr w:type="gramStart"/>
      <w:r>
        <w:t xml:space="preserve">( </w:t>
      </w:r>
      <w:proofErr w:type="gramEnd"/>
      <w:r>
        <w:t>Optar por alguma das formas de exibição disponíveis,  (Gráfico, Numérica), é obrigatório);</w:t>
      </w:r>
    </w:p>
    <w:p w:rsidR="00C613E6" w:rsidRDefault="00C613E6" w:rsidP="00C82E86">
      <w:pPr>
        <w:spacing w:after="160"/>
        <w:ind w:firstLine="708"/>
      </w:pPr>
      <w:r>
        <w:lastRenderedPageBreak/>
        <w:t xml:space="preserve">Após isto o usuário deve, escolher a opção “CALCULAR” assim as informações </w:t>
      </w:r>
      <w:proofErr w:type="gramStart"/>
      <w:r>
        <w:t>serão</w:t>
      </w:r>
      <w:proofErr w:type="gramEnd"/>
      <w:r>
        <w:t xml:space="preserve"> mostradas conforme desejado, ao fim da operação o usuário poderá “RETORNAR” ao menu (Figura 14).</w:t>
      </w:r>
    </w:p>
    <w:p w:rsidR="00C613E6" w:rsidRPr="0002379D" w:rsidRDefault="00C613E6" w:rsidP="00C82E86">
      <w:pPr>
        <w:spacing w:after="160"/>
      </w:pPr>
      <w:r>
        <w:rPr>
          <w:b/>
          <w:bCs/>
        </w:rPr>
        <w:t>4.10</w:t>
      </w:r>
      <w:r w:rsidRPr="00AB06C5">
        <w:rPr>
          <w:b/>
          <w:bCs/>
        </w:rPr>
        <w:t xml:space="preserve"> NOTIFICAÇÕES DO SISTEMA</w:t>
      </w:r>
    </w:p>
    <w:p w:rsidR="00C613E6" w:rsidRPr="00AB06C5" w:rsidRDefault="00314218" w:rsidP="00CB53BB">
      <w:pPr>
        <w:spacing w:after="160" w:line="240" w:lineRule="auto"/>
        <w:jc w:val="center"/>
        <w:rPr>
          <w:b/>
          <w:bCs/>
          <w:sz w:val="20"/>
          <w:szCs w:val="20"/>
        </w:rPr>
      </w:pPr>
      <w:r>
        <w:rPr>
          <w:b/>
          <w:bCs/>
          <w:noProof/>
          <w:sz w:val="20"/>
          <w:szCs w:val="20"/>
          <w:lang w:eastAsia="pt-BR"/>
        </w:rPr>
        <w:drawing>
          <wp:inline distT="0" distB="0" distL="0" distR="0">
            <wp:extent cx="4200525" cy="3752850"/>
            <wp:effectExtent l="1905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4200525" cy="3752850"/>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sidRPr="00AB06C5">
        <w:rPr>
          <w:b/>
          <w:bCs/>
          <w:sz w:val="20"/>
          <w:szCs w:val="20"/>
        </w:rPr>
        <w:t xml:space="preserve">Figura </w:t>
      </w:r>
      <w:r w:rsidR="001B776A">
        <w:rPr>
          <w:b/>
          <w:bCs/>
          <w:sz w:val="20"/>
          <w:szCs w:val="20"/>
        </w:rPr>
        <w:t>17</w:t>
      </w:r>
      <w:r w:rsidRPr="00AB06C5">
        <w:rPr>
          <w:b/>
          <w:bCs/>
          <w:sz w:val="20"/>
          <w:szCs w:val="20"/>
        </w:rPr>
        <w:t xml:space="preserve"> – Interface Notificações do Sistema</w:t>
      </w:r>
    </w:p>
    <w:p w:rsidR="00C613E6" w:rsidRPr="00AB06C5" w:rsidRDefault="00C613E6" w:rsidP="00CB53BB">
      <w:pPr>
        <w:spacing w:after="160" w:line="240" w:lineRule="auto"/>
        <w:jc w:val="center"/>
        <w:rPr>
          <w:b/>
          <w:bCs/>
          <w:sz w:val="20"/>
          <w:szCs w:val="20"/>
        </w:rPr>
      </w:pPr>
    </w:p>
    <w:p w:rsidR="00C613E6" w:rsidRDefault="00C613E6" w:rsidP="00C82E86">
      <w:pPr>
        <w:spacing w:after="160"/>
        <w:ind w:firstLine="360"/>
      </w:pPr>
      <w:r>
        <w:t>Nesta interface o usuário tem a possibilidade de ajustar o sistema para que o mesmo possa emitir notificações relacionadas ao controle de finanças pessoais, o caminho ate esta interface é o usuário após estar conectado ao sistema, na interface da (Figura 14) optar por “NOTIFICAÇÕES”</w:t>
      </w:r>
      <w:proofErr w:type="gramStart"/>
      <w:r>
        <w:t xml:space="preserve">  </w:t>
      </w:r>
      <w:proofErr w:type="gramEnd"/>
      <w:r>
        <w:t>para tanto deve preencher os seguintes dados:</w:t>
      </w:r>
    </w:p>
    <w:p w:rsidR="00C613E6" w:rsidRDefault="00C613E6" w:rsidP="001360AE">
      <w:pPr>
        <w:numPr>
          <w:ilvl w:val="0"/>
          <w:numId w:val="16"/>
        </w:numPr>
        <w:spacing w:after="160"/>
      </w:pPr>
      <w:r>
        <w:t>RECEBER NOTIFICAÇÕES (Optar pelas opções sim ou não);</w:t>
      </w:r>
    </w:p>
    <w:p w:rsidR="00C613E6" w:rsidRDefault="00C613E6" w:rsidP="001360AE">
      <w:pPr>
        <w:numPr>
          <w:ilvl w:val="0"/>
          <w:numId w:val="16"/>
        </w:numPr>
        <w:spacing w:after="160"/>
      </w:pPr>
      <w:r>
        <w:t>NOTIFICAÇÕES SOBRE (Neste item marcas as opções, sobre as quais deseja receber notificações);</w:t>
      </w:r>
    </w:p>
    <w:p w:rsidR="00C613E6" w:rsidRDefault="00C613E6" w:rsidP="001360AE">
      <w:pPr>
        <w:numPr>
          <w:ilvl w:val="0"/>
          <w:numId w:val="16"/>
        </w:numPr>
        <w:spacing w:after="160"/>
      </w:pPr>
      <w:r>
        <w:t>ANTECEDENCIA DA NOTIFICAÇÃO (Marcar entre as opções disponíveis, com qual antecedência deseja ser avisado, sobre as notificações escolhias);</w:t>
      </w:r>
    </w:p>
    <w:p w:rsidR="00C613E6" w:rsidRDefault="00C613E6" w:rsidP="00C82E86">
      <w:pPr>
        <w:spacing w:after="160"/>
      </w:pPr>
      <w:r>
        <w:lastRenderedPageBreak/>
        <w:t>Após fazer as escolhas necessárias o usuário poderá optar por:</w:t>
      </w:r>
    </w:p>
    <w:p w:rsidR="00C613E6" w:rsidRDefault="00C613E6" w:rsidP="001360AE">
      <w:pPr>
        <w:numPr>
          <w:ilvl w:val="0"/>
          <w:numId w:val="17"/>
        </w:numPr>
        <w:spacing w:after="160"/>
      </w:pPr>
      <w:r>
        <w:t>SALVAR (Salvará as informações</w:t>
      </w:r>
      <w:proofErr w:type="gramStart"/>
      <w:r>
        <w:t xml:space="preserve">  </w:t>
      </w:r>
      <w:proofErr w:type="gramEnd"/>
      <w:r>
        <w:t>no sistema);</w:t>
      </w:r>
    </w:p>
    <w:p w:rsidR="00C613E6" w:rsidRDefault="00C613E6" w:rsidP="001360AE">
      <w:pPr>
        <w:numPr>
          <w:ilvl w:val="0"/>
          <w:numId w:val="17"/>
        </w:numPr>
        <w:spacing w:after="160"/>
      </w:pPr>
      <w:r>
        <w:t xml:space="preserve">RETORNAR (Retornará ao </w:t>
      </w:r>
      <w:proofErr w:type="gramStart"/>
      <w:r>
        <w:t>menu</w:t>
      </w:r>
      <w:proofErr w:type="gramEnd"/>
      <w:r>
        <w:t xml:space="preserve"> (Figura 14));</w:t>
      </w:r>
    </w:p>
    <w:p w:rsidR="00C613E6" w:rsidRPr="00AB06C5" w:rsidRDefault="00C613E6" w:rsidP="00CB53BB">
      <w:pPr>
        <w:spacing w:after="160"/>
        <w:jc w:val="left"/>
        <w:rPr>
          <w:b/>
          <w:bCs/>
        </w:rPr>
      </w:pPr>
      <w:r>
        <w:rPr>
          <w:b/>
          <w:bCs/>
        </w:rPr>
        <w:t>4.11</w:t>
      </w:r>
      <w:r w:rsidRPr="00AB06C5">
        <w:rPr>
          <w:b/>
          <w:bCs/>
        </w:rPr>
        <w:t xml:space="preserve"> PERSONALIZAR SISTEMA</w:t>
      </w:r>
    </w:p>
    <w:p w:rsidR="00C613E6" w:rsidRPr="00AB06C5" w:rsidRDefault="00314218" w:rsidP="00CB53BB">
      <w:pPr>
        <w:spacing w:after="160" w:line="240" w:lineRule="auto"/>
        <w:jc w:val="center"/>
        <w:rPr>
          <w:b/>
          <w:bCs/>
          <w:sz w:val="20"/>
          <w:szCs w:val="20"/>
        </w:rPr>
      </w:pPr>
      <w:r>
        <w:rPr>
          <w:b/>
          <w:bCs/>
          <w:noProof/>
          <w:sz w:val="20"/>
          <w:szCs w:val="20"/>
          <w:lang w:eastAsia="pt-BR"/>
        </w:rPr>
        <w:drawing>
          <wp:inline distT="0" distB="0" distL="0" distR="0">
            <wp:extent cx="4552950" cy="3371850"/>
            <wp:effectExtent l="1905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4552950" cy="3371850"/>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sidRPr="00AB06C5">
        <w:rPr>
          <w:b/>
          <w:bCs/>
          <w:sz w:val="20"/>
          <w:szCs w:val="20"/>
        </w:rPr>
        <w:t xml:space="preserve">Figura </w:t>
      </w:r>
      <w:r w:rsidR="001B776A">
        <w:rPr>
          <w:b/>
          <w:bCs/>
          <w:sz w:val="20"/>
          <w:szCs w:val="20"/>
        </w:rPr>
        <w:t>18</w:t>
      </w:r>
      <w:r w:rsidRPr="00AB06C5">
        <w:rPr>
          <w:b/>
          <w:bCs/>
          <w:sz w:val="20"/>
          <w:szCs w:val="20"/>
        </w:rPr>
        <w:t xml:space="preserve"> – Interface Personalizar Sistema</w:t>
      </w:r>
    </w:p>
    <w:p w:rsidR="00C613E6" w:rsidRPr="00AB06C5" w:rsidRDefault="00C613E6" w:rsidP="00CB53BB">
      <w:pPr>
        <w:spacing w:after="160" w:line="240" w:lineRule="auto"/>
        <w:jc w:val="center"/>
        <w:rPr>
          <w:b/>
          <w:bCs/>
          <w:sz w:val="20"/>
          <w:szCs w:val="20"/>
        </w:rPr>
      </w:pPr>
    </w:p>
    <w:p w:rsidR="00C613E6" w:rsidRDefault="00C613E6" w:rsidP="00C82E86">
      <w:pPr>
        <w:spacing w:after="160"/>
        <w:ind w:firstLine="360"/>
      </w:pPr>
      <w:r>
        <w:t>Nesta interface o usuário tem a possibilidade de ajustar o sistema para que o mesmo possa ficar com a personalidade do usuário, através de algumas</w:t>
      </w:r>
      <w:proofErr w:type="gramStart"/>
      <w:r>
        <w:t xml:space="preserve">  </w:t>
      </w:r>
      <w:proofErr w:type="gramEnd"/>
      <w:r>
        <w:t>possibilidades de alteração em algumas características do layout do sistema, sem no entanto prejudicar suas características, o caminho ate esta interface é o usuário após estar conectado ao sistema, na interface da (Figura 14) optar por “ PERSONALIZAR SISTEMA” para tanto deve preencher os seguintes dados:</w:t>
      </w:r>
    </w:p>
    <w:p w:rsidR="00C613E6" w:rsidRDefault="00C613E6" w:rsidP="001360AE">
      <w:pPr>
        <w:numPr>
          <w:ilvl w:val="0"/>
          <w:numId w:val="18"/>
        </w:numPr>
        <w:spacing w:after="160"/>
      </w:pPr>
      <w:r>
        <w:t>FONTE DA LETRA (Escolher entre os formatos de fontes disponíveis);</w:t>
      </w:r>
    </w:p>
    <w:p w:rsidR="00C613E6" w:rsidRDefault="00C613E6" w:rsidP="001360AE">
      <w:pPr>
        <w:numPr>
          <w:ilvl w:val="0"/>
          <w:numId w:val="18"/>
        </w:numPr>
        <w:spacing w:after="160"/>
      </w:pPr>
      <w:r>
        <w:t>TAMANHO DA LETRA (Escolher entre os tamanhos disponíveis);</w:t>
      </w:r>
    </w:p>
    <w:p w:rsidR="00C613E6" w:rsidRDefault="00C613E6" w:rsidP="001360AE">
      <w:pPr>
        <w:numPr>
          <w:ilvl w:val="0"/>
          <w:numId w:val="18"/>
        </w:numPr>
        <w:spacing w:after="160"/>
      </w:pPr>
      <w:r>
        <w:t>COR DA LETRA (Escolher entre as cores disponíveis);</w:t>
      </w:r>
    </w:p>
    <w:p w:rsidR="00C613E6" w:rsidRDefault="00C613E6" w:rsidP="001360AE">
      <w:pPr>
        <w:numPr>
          <w:ilvl w:val="0"/>
          <w:numId w:val="18"/>
        </w:numPr>
        <w:spacing w:after="160"/>
      </w:pPr>
      <w:r>
        <w:t xml:space="preserve">PALAVRAS DE BOAS VINDAS </w:t>
      </w:r>
      <w:proofErr w:type="gramStart"/>
      <w:r>
        <w:t xml:space="preserve">( </w:t>
      </w:r>
      <w:proofErr w:type="gramEnd"/>
      <w:r>
        <w:t xml:space="preserve">Digitar a frase desejada com no </w:t>
      </w:r>
      <w:proofErr w:type="spellStart"/>
      <w:r>
        <w:t>maximo</w:t>
      </w:r>
      <w:proofErr w:type="spellEnd"/>
      <w:r>
        <w:t xml:space="preserve"> 50 caracteres alfabéticos);</w:t>
      </w:r>
    </w:p>
    <w:p w:rsidR="00C613E6" w:rsidRDefault="00C613E6" w:rsidP="001360AE">
      <w:pPr>
        <w:numPr>
          <w:ilvl w:val="0"/>
          <w:numId w:val="18"/>
        </w:numPr>
        <w:spacing w:after="160"/>
      </w:pPr>
      <w:r>
        <w:lastRenderedPageBreak/>
        <w:t>PLANO DE FUNDO (Escolher uma imagem qualquer que desejar e definir como plano de fundo do sistema);</w:t>
      </w:r>
    </w:p>
    <w:p w:rsidR="00C613E6" w:rsidRDefault="00C613E6" w:rsidP="00C82E86">
      <w:pPr>
        <w:spacing w:after="160"/>
      </w:pPr>
      <w:r>
        <w:t>Após realizar as escolhas necessárias o usuário poderá optar por</w:t>
      </w:r>
    </w:p>
    <w:p w:rsidR="00C613E6" w:rsidRDefault="00C613E6" w:rsidP="001360AE">
      <w:pPr>
        <w:numPr>
          <w:ilvl w:val="0"/>
          <w:numId w:val="19"/>
        </w:numPr>
        <w:spacing w:after="160"/>
      </w:pPr>
      <w:r>
        <w:t>PRE-VISUALISAR (Onde poderá ver como o sistema ficara sem de fato salvar);</w:t>
      </w:r>
    </w:p>
    <w:p w:rsidR="00C613E6" w:rsidRDefault="00C613E6" w:rsidP="001360AE">
      <w:pPr>
        <w:numPr>
          <w:ilvl w:val="0"/>
          <w:numId w:val="19"/>
        </w:numPr>
        <w:spacing w:after="160"/>
      </w:pPr>
      <w:r>
        <w:t xml:space="preserve">SALVAR (Salvar as alterações é retornar ao </w:t>
      </w:r>
      <w:proofErr w:type="gramStart"/>
      <w:r>
        <w:t>menu</w:t>
      </w:r>
      <w:proofErr w:type="gramEnd"/>
      <w:r>
        <w:t>);</w:t>
      </w:r>
    </w:p>
    <w:p w:rsidR="00C613E6" w:rsidRDefault="00C613E6" w:rsidP="001360AE">
      <w:pPr>
        <w:numPr>
          <w:ilvl w:val="0"/>
          <w:numId w:val="19"/>
        </w:numPr>
        <w:spacing w:after="160"/>
      </w:pPr>
      <w:r>
        <w:t xml:space="preserve">RETORNAR (retornar ao </w:t>
      </w:r>
      <w:proofErr w:type="gramStart"/>
      <w:r>
        <w:t>menu</w:t>
      </w:r>
      <w:proofErr w:type="gramEnd"/>
      <w:r>
        <w:t>, porem antes aparecer a opção de realmente retornar sem salvar as alterações);</w:t>
      </w:r>
    </w:p>
    <w:p w:rsidR="00C613E6" w:rsidRPr="00D54BF4" w:rsidRDefault="00C613E6" w:rsidP="00C82E86">
      <w:pPr>
        <w:spacing w:after="160"/>
        <w:rPr>
          <w:b/>
          <w:bCs/>
        </w:rPr>
      </w:pPr>
      <w:r w:rsidRPr="00D54BF4">
        <w:rPr>
          <w:b/>
          <w:bCs/>
        </w:rPr>
        <w:t>4.12</w:t>
      </w:r>
      <w:proofErr w:type="gramStart"/>
      <w:r>
        <w:rPr>
          <w:b/>
          <w:bCs/>
        </w:rPr>
        <w:t xml:space="preserve">  </w:t>
      </w:r>
      <w:proofErr w:type="gramEnd"/>
      <w:r>
        <w:rPr>
          <w:b/>
          <w:bCs/>
        </w:rPr>
        <w:t>NOVA FORMA DE PAGAMENTO</w:t>
      </w:r>
    </w:p>
    <w:p w:rsidR="00C613E6" w:rsidRDefault="00314218" w:rsidP="00CB53BB">
      <w:pPr>
        <w:spacing w:after="160"/>
        <w:jc w:val="center"/>
      </w:pPr>
      <w:r>
        <w:rPr>
          <w:noProof/>
          <w:lang w:eastAsia="pt-BR"/>
        </w:rPr>
        <w:drawing>
          <wp:inline distT="0" distB="0" distL="0" distR="0">
            <wp:extent cx="3924300" cy="2828925"/>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3924300" cy="2828925"/>
                    </a:xfrm>
                    <a:prstGeom prst="rect">
                      <a:avLst/>
                    </a:prstGeom>
                    <a:noFill/>
                    <a:ln w="9525">
                      <a:noFill/>
                      <a:miter lim="800000"/>
                      <a:headEnd/>
                      <a:tailEnd/>
                    </a:ln>
                  </pic:spPr>
                </pic:pic>
              </a:graphicData>
            </a:graphic>
          </wp:inline>
        </w:drawing>
      </w:r>
    </w:p>
    <w:p w:rsidR="00C613E6" w:rsidRDefault="00C613E6" w:rsidP="00CB53BB">
      <w:pPr>
        <w:spacing w:after="160"/>
        <w:jc w:val="center"/>
        <w:rPr>
          <w:b/>
          <w:bCs/>
          <w:sz w:val="20"/>
          <w:szCs w:val="20"/>
        </w:rPr>
      </w:pPr>
      <w:r w:rsidRPr="00D54BF4">
        <w:rPr>
          <w:b/>
          <w:bCs/>
          <w:sz w:val="20"/>
          <w:szCs w:val="20"/>
        </w:rPr>
        <w:t xml:space="preserve">Figura </w:t>
      </w:r>
      <w:r w:rsidR="001B776A">
        <w:rPr>
          <w:b/>
          <w:bCs/>
          <w:sz w:val="20"/>
          <w:szCs w:val="20"/>
        </w:rPr>
        <w:t>19</w:t>
      </w:r>
      <w:r w:rsidRPr="00D54BF4">
        <w:rPr>
          <w:b/>
          <w:bCs/>
          <w:sz w:val="20"/>
          <w:szCs w:val="20"/>
        </w:rPr>
        <w:t xml:space="preserve"> – Interface Nova Forma de Pagamento</w:t>
      </w:r>
    </w:p>
    <w:p w:rsidR="00C613E6" w:rsidRPr="00B41279" w:rsidRDefault="00C613E6" w:rsidP="001360AE">
      <w:pPr>
        <w:numPr>
          <w:ilvl w:val="0"/>
          <w:numId w:val="23"/>
        </w:numPr>
        <w:spacing w:before="240" w:after="160"/>
      </w:pPr>
      <w:r w:rsidRPr="00B41279">
        <w:t>DATA DE CRIAÇÃO – O usuário deverá informa uma data valida (</w:t>
      </w:r>
      <w:proofErr w:type="spellStart"/>
      <w:r w:rsidRPr="00B41279">
        <w:t>dd</w:t>
      </w:r>
      <w:proofErr w:type="spellEnd"/>
      <w:r w:rsidRPr="00B41279">
        <w:t>/mm/</w:t>
      </w:r>
      <w:proofErr w:type="spellStart"/>
      <w:r w:rsidRPr="00B41279">
        <w:t>aaaa</w:t>
      </w:r>
      <w:proofErr w:type="spellEnd"/>
      <w:r w:rsidRPr="00B41279">
        <w:t>);</w:t>
      </w:r>
    </w:p>
    <w:p w:rsidR="00C613E6" w:rsidRPr="00B41279" w:rsidRDefault="00C613E6" w:rsidP="001360AE">
      <w:pPr>
        <w:numPr>
          <w:ilvl w:val="0"/>
          <w:numId w:val="23"/>
        </w:numPr>
        <w:spacing w:before="240" w:after="160"/>
      </w:pPr>
      <w:r w:rsidRPr="00B41279">
        <w:t>NOME DA FORMA – O usuário deverá escolher um nome para a movimentação;</w:t>
      </w:r>
    </w:p>
    <w:p w:rsidR="00C613E6" w:rsidRPr="00B41279" w:rsidRDefault="00C613E6" w:rsidP="001360AE">
      <w:pPr>
        <w:numPr>
          <w:ilvl w:val="0"/>
          <w:numId w:val="23"/>
        </w:numPr>
        <w:spacing w:before="240" w:after="160"/>
      </w:pPr>
      <w:r w:rsidRPr="00B41279">
        <w:t xml:space="preserve">ALTERAR – Permitir ao usuário alterar uma forma de pagamento já </w:t>
      </w:r>
      <w:r>
        <w:t>criada pelo mesmo</w:t>
      </w:r>
      <w:r w:rsidRPr="00B41279">
        <w:t>;</w:t>
      </w:r>
    </w:p>
    <w:p w:rsidR="00C613E6" w:rsidRPr="00B41279" w:rsidRDefault="00C613E6" w:rsidP="001360AE">
      <w:pPr>
        <w:numPr>
          <w:ilvl w:val="0"/>
          <w:numId w:val="23"/>
        </w:numPr>
        <w:spacing w:before="240" w:after="160"/>
      </w:pPr>
      <w:r w:rsidRPr="00B41279">
        <w:t>LIMPAR – Limpar campos de texto;</w:t>
      </w:r>
    </w:p>
    <w:p w:rsidR="00C613E6" w:rsidRPr="00B41279" w:rsidRDefault="00C613E6" w:rsidP="001360AE">
      <w:pPr>
        <w:numPr>
          <w:ilvl w:val="0"/>
          <w:numId w:val="23"/>
        </w:numPr>
        <w:spacing w:before="240" w:after="160"/>
      </w:pPr>
      <w:r w:rsidRPr="00B41279">
        <w:lastRenderedPageBreak/>
        <w:t>EXCLUIR – Excluir formas de pagamento criadas pelo usuário;</w:t>
      </w:r>
    </w:p>
    <w:p w:rsidR="00C613E6" w:rsidRPr="00B41279" w:rsidRDefault="00C613E6" w:rsidP="001360AE">
      <w:pPr>
        <w:numPr>
          <w:ilvl w:val="0"/>
          <w:numId w:val="23"/>
        </w:numPr>
        <w:spacing w:before="240" w:after="160"/>
      </w:pPr>
      <w:r w:rsidRPr="00B41279">
        <w:t>INCLUIR – Incluir a nova forma de pagamento que o usuário quiser;</w:t>
      </w:r>
    </w:p>
    <w:p w:rsidR="00C613E6" w:rsidRPr="00B41279" w:rsidRDefault="00C613E6" w:rsidP="001360AE">
      <w:pPr>
        <w:numPr>
          <w:ilvl w:val="0"/>
          <w:numId w:val="23"/>
        </w:numPr>
        <w:spacing w:before="240" w:after="160"/>
      </w:pPr>
      <w:r w:rsidRPr="00B41279">
        <w:t xml:space="preserve">RETORNAR – Retornará ao </w:t>
      </w:r>
      <w:proofErr w:type="gramStart"/>
      <w:r w:rsidRPr="00B41279">
        <w:t>menu</w:t>
      </w:r>
      <w:proofErr w:type="gramEnd"/>
      <w:r w:rsidRPr="00B41279">
        <w:t xml:space="preserve"> do sistema.</w:t>
      </w:r>
    </w:p>
    <w:p w:rsidR="00C613E6" w:rsidRDefault="00C613E6" w:rsidP="001360AE">
      <w:pPr>
        <w:pStyle w:val="Ttulo1"/>
        <w:numPr>
          <w:ilvl w:val="0"/>
          <w:numId w:val="10"/>
        </w:numPr>
        <w:jc w:val="left"/>
      </w:pPr>
      <w:bookmarkStart w:id="67" w:name="_Toc462807429"/>
      <w:bookmarkEnd w:id="67"/>
      <w:r>
        <w:t>ANALISE DE DESIGN</w:t>
      </w:r>
    </w:p>
    <w:p w:rsidR="00C613E6" w:rsidRPr="00B41279" w:rsidRDefault="00C613E6" w:rsidP="00C82E86"/>
    <w:p w:rsidR="00C613E6" w:rsidRDefault="00B6739E" w:rsidP="00CB53BB">
      <w:pPr>
        <w:spacing w:after="160" w:line="259" w:lineRule="auto"/>
        <w:jc w:val="left"/>
        <w:rPr>
          <w:b/>
          <w:bCs/>
        </w:rPr>
      </w:pPr>
      <w:proofErr w:type="gramStart"/>
      <w:r>
        <w:rPr>
          <w:b/>
          <w:bCs/>
        </w:rPr>
        <w:t xml:space="preserve">5.1 </w:t>
      </w:r>
      <w:r w:rsidR="00C613E6">
        <w:rPr>
          <w:b/>
          <w:bCs/>
        </w:rPr>
        <w:t>DIAGRAMA</w:t>
      </w:r>
      <w:proofErr w:type="gramEnd"/>
      <w:r w:rsidR="00C613E6">
        <w:rPr>
          <w:b/>
          <w:bCs/>
        </w:rPr>
        <w:t xml:space="preserve"> DE CLASSE</w:t>
      </w:r>
    </w:p>
    <w:p w:rsidR="00C613E6" w:rsidRPr="003A432E" w:rsidRDefault="00C613E6" w:rsidP="003A432E">
      <w:pPr>
        <w:spacing w:after="160" w:line="240" w:lineRule="auto"/>
        <w:ind w:left="2124"/>
        <w:rPr>
          <w:color w:val="2A2A2A"/>
          <w:sz w:val="20"/>
        </w:rPr>
      </w:pPr>
      <w:r w:rsidRPr="003A432E">
        <w:rPr>
          <w:color w:val="2A2A2A"/>
          <w:sz w:val="20"/>
        </w:rPr>
        <w:t xml:space="preserve">Um diagrama de classe UML descreve o objeto e informações de estruturas usadas pelo seu aplicativo, internamente e comunicação com seus usuários. Ele descreve as informações sem referência a qualquer </w:t>
      </w:r>
      <w:proofErr w:type="gramStart"/>
      <w:r w:rsidRPr="003A432E">
        <w:rPr>
          <w:color w:val="2A2A2A"/>
          <w:sz w:val="20"/>
        </w:rPr>
        <w:t>implementação</w:t>
      </w:r>
      <w:proofErr w:type="gramEnd"/>
      <w:r w:rsidRPr="003A432E">
        <w:rPr>
          <w:color w:val="2A2A2A"/>
          <w:sz w:val="20"/>
        </w:rPr>
        <w:t xml:space="preserve"> específica. Suas classes e relações podem ser implementadas de várias maneiras, como tabelas de banco de dados, nós XML ou composições de objetos de </w:t>
      </w:r>
      <w:proofErr w:type="gramStart"/>
      <w:r w:rsidRPr="003A432E">
        <w:rPr>
          <w:color w:val="2A2A2A"/>
          <w:sz w:val="20"/>
        </w:rPr>
        <w:t>software.</w:t>
      </w:r>
      <w:proofErr w:type="gramEnd"/>
      <w:r w:rsidRPr="003A432E">
        <w:rPr>
          <w:color w:val="2A2A2A"/>
          <w:sz w:val="20"/>
        </w:rPr>
        <w:t>( DIAGRAMAS DE  CLASSE UML REFERÊNCIA. 2017)</w:t>
      </w:r>
    </w:p>
    <w:p w:rsidR="00C613E6" w:rsidRDefault="00C613E6" w:rsidP="00C82E86">
      <w:pPr>
        <w:spacing w:after="160"/>
        <w:ind w:firstLine="708"/>
        <w:rPr>
          <w:color w:val="2A2A2A"/>
        </w:rPr>
      </w:pPr>
      <w:r>
        <w:rPr>
          <w:color w:val="2A2A2A"/>
        </w:rPr>
        <w:t>Neste caso o diagrama de classe apresentado demonstra as classes que deveram existir para que o sistema de controle de finanças pessoais +Seguro funcione com êxito.</w:t>
      </w:r>
    </w:p>
    <w:p w:rsidR="00C613E6" w:rsidRDefault="0072217A" w:rsidP="00CB53BB">
      <w:pPr>
        <w:spacing w:after="160"/>
        <w:ind w:firstLine="708"/>
        <w:jc w:val="center"/>
        <w:rPr>
          <w:color w:val="2A2A2A"/>
        </w:rPr>
      </w:pPr>
      <w:bookmarkStart w:id="68" w:name="_GoBack"/>
      <w:r>
        <w:rPr>
          <w:noProof/>
          <w:color w:val="2A2A2A"/>
          <w:lang w:eastAsia="pt-BR"/>
        </w:rPr>
        <w:drawing>
          <wp:inline distT="0" distB="0" distL="0" distR="0">
            <wp:extent cx="5760085" cy="39052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a De Classe ControleDeReceitas - corrigido.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3905250"/>
                    </a:xfrm>
                    <a:prstGeom prst="rect">
                      <a:avLst/>
                    </a:prstGeom>
                  </pic:spPr>
                </pic:pic>
              </a:graphicData>
            </a:graphic>
          </wp:inline>
        </w:drawing>
      </w:r>
      <w:bookmarkEnd w:id="68"/>
    </w:p>
    <w:p w:rsidR="00C613E6" w:rsidRPr="008B72CE" w:rsidRDefault="00C613E6" w:rsidP="00CB53BB">
      <w:pPr>
        <w:spacing w:after="160" w:line="240" w:lineRule="auto"/>
        <w:ind w:firstLine="708"/>
        <w:jc w:val="center"/>
        <w:rPr>
          <w:b/>
          <w:bCs/>
          <w:color w:val="2A2A2A"/>
          <w:sz w:val="20"/>
          <w:szCs w:val="20"/>
        </w:rPr>
      </w:pPr>
    </w:p>
    <w:p w:rsidR="00C613E6" w:rsidRDefault="00C613E6" w:rsidP="003A432E">
      <w:pPr>
        <w:jc w:val="center"/>
        <w:rPr>
          <w:b/>
          <w:bCs/>
          <w:color w:val="2A2A2A"/>
          <w:sz w:val="20"/>
          <w:szCs w:val="20"/>
        </w:rPr>
      </w:pPr>
      <w:r w:rsidRPr="008B72CE">
        <w:rPr>
          <w:b/>
          <w:bCs/>
          <w:color w:val="2A2A2A"/>
          <w:sz w:val="20"/>
          <w:szCs w:val="20"/>
        </w:rPr>
        <w:t xml:space="preserve">Figura </w:t>
      </w:r>
      <w:r>
        <w:rPr>
          <w:b/>
          <w:bCs/>
          <w:color w:val="2A2A2A"/>
          <w:sz w:val="20"/>
          <w:szCs w:val="20"/>
        </w:rPr>
        <w:t>20</w:t>
      </w:r>
      <w:r w:rsidRPr="008B72CE">
        <w:rPr>
          <w:b/>
          <w:bCs/>
          <w:color w:val="2A2A2A"/>
          <w:sz w:val="20"/>
          <w:szCs w:val="20"/>
        </w:rPr>
        <w:t xml:space="preserve"> – Diagrama de classe</w:t>
      </w:r>
    </w:p>
    <w:p w:rsidR="0072217A" w:rsidRPr="003A432E" w:rsidRDefault="0072217A" w:rsidP="003A432E">
      <w:pPr>
        <w:jc w:val="center"/>
        <w:rPr>
          <w:b/>
          <w:bCs/>
          <w:color w:val="2A2A2A"/>
          <w:sz w:val="20"/>
          <w:szCs w:val="20"/>
        </w:rPr>
      </w:pPr>
    </w:p>
    <w:p w:rsidR="00C613E6" w:rsidRDefault="00C613E6" w:rsidP="00CB53BB">
      <w:pPr>
        <w:spacing w:after="160" w:line="259" w:lineRule="auto"/>
        <w:jc w:val="left"/>
        <w:rPr>
          <w:b/>
          <w:bCs/>
        </w:rPr>
      </w:pPr>
      <w:r>
        <w:rPr>
          <w:b/>
          <w:bCs/>
        </w:rPr>
        <w:lastRenderedPageBreak/>
        <w:t>5.1</w:t>
      </w:r>
      <w:r w:rsidR="00B6739E">
        <w:rPr>
          <w:b/>
          <w:bCs/>
        </w:rPr>
        <w:t>.2</w:t>
      </w:r>
      <w:r>
        <w:rPr>
          <w:b/>
          <w:bCs/>
        </w:rPr>
        <w:t xml:space="preserve"> DIAGRAMA DE SEQUÊNCIA</w:t>
      </w:r>
    </w:p>
    <w:p w:rsidR="00C613E6" w:rsidRDefault="00C613E6" w:rsidP="00C82E86">
      <w:pPr>
        <w:spacing w:after="160" w:line="240" w:lineRule="auto"/>
        <w:ind w:left="2832"/>
        <w:rPr>
          <w:color w:val="000000"/>
          <w:sz w:val="20"/>
          <w:szCs w:val="20"/>
          <w:shd w:val="clear" w:color="auto" w:fill="FFFFFF"/>
        </w:rPr>
      </w:pPr>
      <w:r w:rsidRPr="007E3697">
        <w:rPr>
          <w:color w:val="000000"/>
          <w:sz w:val="20"/>
          <w:szCs w:val="20"/>
          <w:shd w:val="clear" w:color="auto" w:fill="FFFFFF"/>
        </w:rPr>
        <w:t>Consiste em um diagrama que tem o objetivo de mostrar como as mensagens entre os objetos são trocadas no decorrer do</w:t>
      </w:r>
      <w:r w:rsidRPr="007E3697">
        <w:rPr>
          <w:color w:val="000000"/>
          <w:sz w:val="20"/>
          <w:szCs w:val="20"/>
        </w:rPr>
        <w:t> </w:t>
      </w:r>
      <w:r w:rsidRPr="007E3697">
        <w:rPr>
          <w:i/>
          <w:iCs/>
          <w:color w:val="000000"/>
          <w:sz w:val="20"/>
          <w:szCs w:val="20"/>
          <w:shd w:val="clear" w:color="auto" w:fill="FFFFFF"/>
        </w:rPr>
        <w:t>tempo</w:t>
      </w:r>
      <w:r w:rsidRPr="007E3697">
        <w:rPr>
          <w:color w:val="000000"/>
          <w:sz w:val="20"/>
          <w:szCs w:val="20"/>
        </w:rPr>
        <w:t> </w:t>
      </w:r>
      <w:r w:rsidRPr="007E3697">
        <w:rPr>
          <w:color w:val="000000"/>
          <w:sz w:val="20"/>
          <w:szCs w:val="20"/>
          <w:shd w:val="clear" w:color="auto" w:fill="FFFFFF"/>
        </w:rPr>
        <w:t>para a realização de uma operação. (DIAGRAMA DE SEQUÊNCIA, 2017</w:t>
      </w:r>
      <w:proofErr w:type="gramStart"/>
      <w:r w:rsidRPr="007E3697">
        <w:rPr>
          <w:color w:val="000000"/>
          <w:sz w:val="20"/>
          <w:szCs w:val="20"/>
          <w:shd w:val="clear" w:color="auto" w:fill="FFFFFF"/>
        </w:rPr>
        <w:t>)</w:t>
      </w:r>
      <w:proofErr w:type="gramEnd"/>
      <w:r w:rsidRPr="007E3697">
        <w:rPr>
          <w:color w:val="000000"/>
          <w:sz w:val="20"/>
          <w:szCs w:val="20"/>
          <w:shd w:val="clear" w:color="auto" w:fill="FFFFFF"/>
        </w:rPr>
        <w:t xml:space="preserve"> </w:t>
      </w:r>
    </w:p>
    <w:p w:rsidR="00C613E6" w:rsidRDefault="00C613E6" w:rsidP="00C82E86">
      <w:pPr>
        <w:spacing w:after="160"/>
        <w:ind w:firstLine="708"/>
        <w:rPr>
          <w:color w:val="000000"/>
          <w:shd w:val="clear" w:color="auto" w:fill="FFFFFF"/>
        </w:rPr>
      </w:pPr>
      <w:r w:rsidRPr="007E3697">
        <w:rPr>
          <w:color w:val="000000"/>
          <w:shd w:val="clear" w:color="auto" w:fill="FFFFFF"/>
        </w:rPr>
        <w:t xml:space="preserve">Sendo assim aqui </w:t>
      </w:r>
      <w:r>
        <w:rPr>
          <w:color w:val="000000"/>
          <w:shd w:val="clear" w:color="auto" w:fill="FFFFFF"/>
        </w:rPr>
        <w:t>estão presentes</w:t>
      </w:r>
      <w:r w:rsidRPr="007E3697">
        <w:rPr>
          <w:color w:val="000000"/>
          <w:shd w:val="clear" w:color="auto" w:fill="FFFFFF"/>
        </w:rPr>
        <w:t xml:space="preserve"> </w:t>
      </w:r>
      <w:r>
        <w:rPr>
          <w:color w:val="000000"/>
          <w:shd w:val="clear" w:color="auto" w:fill="FFFFFF"/>
        </w:rPr>
        <w:t xml:space="preserve">três </w:t>
      </w:r>
      <w:r w:rsidRPr="007E3697">
        <w:rPr>
          <w:color w:val="000000"/>
          <w:shd w:val="clear" w:color="auto" w:fill="FFFFFF"/>
        </w:rPr>
        <w:t>diagramas relacionados a</w:t>
      </w:r>
      <w:r>
        <w:rPr>
          <w:color w:val="000000"/>
          <w:shd w:val="clear" w:color="auto" w:fill="FFFFFF"/>
        </w:rPr>
        <w:t xml:space="preserve"> três atividades principais do sistema +SEGURO.</w:t>
      </w:r>
    </w:p>
    <w:p w:rsidR="00C613E6" w:rsidRDefault="00C613E6" w:rsidP="00C82E86">
      <w:pPr>
        <w:spacing w:after="160"/>
        <w:ind w:firstLine="708"/>
        <w:rPr>
          <w:color w:val="000000"/>
          <w:shd w:val="clear" w:color="auto" w:fill="FFFFFF"/>
        </w:rPr>
      </w:pPr>
    </w:p>
    <w:p w:rsidR="00C613E6" w:rsidRPr="007E3697" w:rsidRDefault="00C613E6" w:rsidP="00C82E86">
      <w:pPr>
        <w:spacing w:after="160"/>
        <w:rPr>
          <w:b/>
          <w:bCs/>
          <w:color w:val="000000"/>
          <w:shd w:val="clear" w:color="auto" w:fill="FFFFFF"/>
        </w:rPr>
      </w:pPr>
      <w:r>
        <w:rPr>
          <w:b/>
          <w:bCs/>
          <w:color w:val="000000"/>
          <w:shd w:val="clear" w:color="auto" w:fill="FFFFFF"/>
        </w:rPr>
        <w:t>5.</w:t>
      </w:r>
      <w:r w:rsidR="00B6739E">
        <w:rPr>
          <w:b/>
          <w:bCs/>
          <w:color w:val="000000"/>
          <w:shd w:val="clear" w:color="auto" w:fill="FFFFFF"/>
        </w:rPr>
        <w:t>1.3</w:t>
      </w:r>
      <w:r>
        <w:rPr>
          <w:b/>
          <w:bCs/>
          <w:color w:val="000000"/>
          <w:shd w:val="clear" w:color="auto" w:fill="FFFFFF"/>
        </w:rPr>
        <w:t xml:space="preserve"> </w:t>
      </w:r>
      <w:r w:rsidRPr="007E3697">
        <w:rPr>
          <w:b/>
          <w:bCs/>
          <w:color w:val="000000"/>
          <w:shd w:val="clear" w:color="auto" w:fill="FFFFFF"/>
        </w:rPr>
        <w:t>- ACESSO AO SISTEMA</w:t>
      </w:r>
    </w:p>
    <w:p w:rsidR="00C613E6" w:rsidRPr="007E3697" w:rsidRDefault="00314218" w:rsidP="00CB53BB">
      <w:pPr>
        <w:spacing w:after="160" w:line="240" w:lineRule="auto"/>
        <w:jc w:val="center"/>
        <w:rPr>
          <w:b/>
          <w:bCs/>
          <w:color w:val="000000"/>
          <w:sz w:val="20"/>
          <w:szCs w:val="20"/>
          <w:shd w:val="clear" w:color="auto" w:fill="FFFFFF"/>
        </w:rPr>
      </w:pPr>
      <w:r>
        <w:rPr>
          <w:b/>
          <w:bCs/>
          <w:noProof/>
          <w:color w:val="000000"/>
          <w:sz w:val="20"/>
          <w:szCs w:val="20"/>
          <w:shd w:val="clear" w:color="auto" w:fill="FFFFFF"/>
          <w:lang w:eastAsia="pt-BR"/>
        </w:rPr>
        <w:drawing>
          <wp:inline distT="0" distB="0" distL="0" distR="0">
            <wp:extent cx="5876925" cy="505777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5876925" cy="5057775"/>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color w:val="000000"/>
          <w:sz w:val="20"/>
          <w:szCs w:val="20"/>
          <w:shd w:val="clear" w:color="auto" w:fill="FFFFFF"/>
        </w:rPr>
      </w:pPr>
      <w:r w:rsidRPr="007E3697">
        <w:rPr>
          <w:b/>
          <w:bCs/>
          <w:color w:val="000000"/>
          <w:sz w:val="20"/>
          <w:szCs w:val="20"/>
          <w:shd w:val="clear" w:color="auto" w:fill="FFFFFF"/>
        </w:rPr>
        <w:t xml:space="preserve">Figura </w:t>
      </w:r>
      <w:r>
        <w:rPr>
          <w:b/>
          <w:bCs/>
          <w:color w:val="000000"/>
          <w:sz w:val="20"/>
          <w:szCs w:val="20"/>
          <w:shd w:val="clear" w:color="auto" w:fill="FFFFFF"/>
        </w:rPr>
        <w:t>21</w:t>
      </w:r>
      <w:r w:rsidRPr="007E3697">
        <w:rPr>
          <w:b/>
          <w:bCs/>
          <w:color w:val="000000"/>
          <w:sz w:val="20"/>
          <w:szCs w:val="20"/>
          <w:shd w:val="clear" w:color="auto" w:fill="FFFFFF"/>
        </w:rPr>
        <w:t xml:space="preserve"> – Diagrama de </w:t>
      </w:r>
      <w:r w:rsidR="00B6739E">
        <w:rPr>
          <w:b/>
          <w:bCs/>
          <w:color w:val="000000"/>
          <w:sz w:val="20"/>
          <w:szCs w:val="20"/>
          <w:shd w:val="clear" w:color="auto" w:fill="FFFFFF"/>
        </w:rPr>
        <w:t>Sequência</w:t>
      </w:r>
      <w:r w:rsidRPr="007E3697">
        <w:rPr>
          <w:b/>
          <w:bCs/>
          <w:color w:val="000000"/>
          <w:sz w:val="20"/>
          <w:szCs w:val="20"/>
          <w:shd w:val="clear" w:color="auto" w:fill="FFFFFF"/>
        </w:rPr>
        <w:t xml:space="preserve"> Acesso ao Sistema</w:t>
      </w:r>
    </w:p>
    <w:p w:rsidR="00C613E6" w:rsidRDefault="00C613E6" w:rsidP="00CB53BB">
      <w:pPr>
        <w:spacing w:after="160" w:line="240" w:lineRule="auto"/>
        <w:jc w:val="center"/>
        <w:rPr>
          <w:b/>
          <w:bCs/>
          <w:color w:val="000000"/>
          <w:sz w:val="20"/>
          <w:szCs w:val="20"/>
          <w:shd w:val="clear" w:color="auto" w:fill="FFFFFF"/>
        </w:rPr>
      </w:pPr>
    </w:p>
    <w:p w:rsidR="00C613E6" w:rsidRDefault="00C613E6" w:rsidP="00CB53BB">
      <w:pPr>
        <w:spacing w:after="160" w:line="240" w:lineRule="auto"/>
        <w:jc w:val="center"/>
        <w:rPr>
          <w:b/>
          <w:bCs/>
          <w:color w:val="000000"/>
          <w:sz w:val="20"/>
          <w:szCs w:val="20"/>
          <w:shd w:val="clear" w:color="auto" w:fill="FFFFFF"/>
        </w:rPr>
      </w:pPr>
    </w:p>
    <w:p w:rsidR="003A432E" w:rsidRDefault="003A432E" w:rsidP="00CB53BB">
      <w:pPr>
        <w:spacing w:after="160" w:line="240" w:lineRule="auto"/>
        <w:jc w:val="center"/>
        <w:rPr>
          <w:b/>
          <w:bCs/>
          <w:color w:val="000000"/>
          <w:sz w:val="20"/>
          <w:szCs w:val="20"/>
          <w:shd w:val="clear" w:color="auto" w:fill="FFFFFF"/>
        </w:rPr>
      </w:pPr>
    </w:p>
    <w:p w:rsidR="003A432E" w:rsidRDefault="003A432E" w:rsidP="00CB53BB">
      <w:pPr>
        <w:spacing w:after="160" w:line="240" w:lineRule="auto"/>
        <w:jc w:val="center"/>
        <w:rPr>
          <w:b/>
          <w:bCs/>
          <w:color w:val="000000"/>
          <w:sz w:val="20"/>
          <w:szCs w:val="20"/>
          <w:shd w:val="clear" w:color="auto" w:fill="FFFFFF"/>
        </w:rPr>
      </w:pPr>
    </w:p>
    <w:p w:rsidR="003A432E" w:rsidRDefault="003A432E" w:rsidP="00CB53BB">
      <w:pPr>
        <w:spacing w:after="160" w:line="240" w:lineRule="auto"/>
        <w:jc w:val="center"/>
        <w:rPr>
          <w:b/>
          <w:bCs/>
          <w:color w:val="000000"/>
          <w:sz w:val="20"/>
          <w:szCs w:val="20"/>
          <w:shd w:val="clear" w:color="auto" w:fill="FFFFFF"/>
        </w:rPr>
      </w:pPr>
    </w:p>
    <w:p w:rsidR="00C613E6" w:rsidRDefault="00B6739E" w:rsidP="00C82E86">
      <w:pPr>
        <w:spacing w:after="160" w:line="240" w:lineRule="auto"/>
        <w:rPr>
          <w:b/>
          <w:bCs/>
          <w:color w:val="000000"/>
          <w:shd w:val="clear" w:color="auto" w:fill="FFFFFF"/>
        </w:rPr>
      </w:pPr>
      <w:r>
        <w:rPr>
          <w:b/>
          <w:bCs/>
          <w:color w:val="000000"/>
          <w:shd w:val="clear" w:color="auto" w:fill="FFFFFF"/>
        </w:rPr>
        <w:lastRenderedPageBreak/>
        <w:t>5.1.4</w:t>
      </w:r>
      <w:r w:rsidR="00C613E6" w:rsidRPr="007E3697">
        <w:rPr>
          <w:b/>
          <w:bCs/>
          <w:color w:val="000000"/>
          <w:shd w:val="clear" w:color="auto" w:fill="FFFFFF"/>
        </w:rPr>
        <w:t xml:space="preserve"> CADASTRAR </w:t>
      </w:r>
      <w:r w:rsidR="00C613E6">
        <w:rPr>
          <w:b/>
          <w:bCs/>
          <w:color w:val="000000"/>
          <w:shd w:val="clear" w:color="auto" w:fill="FFFFFF"/>
        </w:rPr>
        <w:t>LANÇAMENTO</w:t>
      </w:r>
    </w:p>
    <w:p w:rsidR="00C613E6" w:rsidRPr="007E3697" w:rsidRDefault="00314218" w:rsidP="00C82E86">
      <w:pPr>
        <w:spacing w:after="160" w:line="240" w:lineRule="auto"/>
        <w:rPr>
          <w:b/>
          <w:bCs/>
          <w:color w:val="000000"/>
          <w:shd w:val="clear" w:color="auto" w:fill="FFFFFF"/>
        </w:rPr>
      </w:pPr>
      <w:r>
        <w:rPr>
          <w:b/>
          <w:bCs/>
          <w:noProof/>
          <w:color w:val="000000"/>
          <w:shd w:val="clear" w:color="auto" w:fill="FFFFFF"/>
          <w:lang w:eastAsia="pt-BR"/>
        </w:rPr>
        <w:drawing>
          <wp:inline distT="0" distB="0" distL="0" distR="0">
            <wp:extent cx="5657850" cy="2933700"/>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5657850" cy="2933700"/>
                    </a:xfrm>
                    <a:prstGeom prst="rect">
                      <a:avLst/>
                    </a:prstGeom>
                    <a:noFill/>
                    <a:ln w="9525">
                      <a:noFill/>
                      <a:miter lim="800000"/>
                      <a:headEnd/>
                      <a:tailEnd/>
                    </a:ln>
                  </pic:spPr>
                </pic:pic>
              </a:graphicData>
            </a:graphic>
          </wp:inline>
        </w:drawing>
      </w:r>
    </w:p>
    <w:p w:rsidR="00C613E6" w:rsidRPr="007E3697" w:rsidRDefault="00C613E6" w:rsidP="00CB53BB">
      <w:pPr>
        <w:spacing w:after="160" w:line="240" w:lineRule="auto"/>
        <w:jc w:val="center"/>
        <w:rPr>
          <w:b/>
          <w:bCs/>
          <w:color w:val="000000"/>
          <w:sz w:val="20"/>
          <w:szCs w:val="20"/>
          <w:shd w:val="clear" w:color="auto" w:fill="FFFFFF"/>
        </w:rPr>
      </w:pPr>
    </w:p>
    <w:p w:rsidR="00C613E6" w:rsidRDefault="00C613E6" w:rsidP="00CB53BB">
      <w:pPr>
        <w:spacing w:after="160" w:line="240" w:lineRule="auto"/>
        <w:jc w:val="center"/>
        <w:rPr>
          <w:b/>
          <w:bCs/>
          <w:color w:val="000000"/>
          <w:sz w:val="20"/>
          <w:szCs w:val="20"/>
          <w:shd w:val="clear" w:color="auto" w:fill="FFFFFF"/>
        </w:rPr>
      </w:pPr>
      <w:r w:rsidRPr="007E3697">
        <w:rPr>
          <w:b/>
          <w:bCs/>
          <w:color w:val="000000"/>
          <w:sz w:val="20"/>
          <w:szCs w:val="20"/>
          <w:shd w:val="clear" w:color="auto" w:fill="FFFFFF"/>
        </w:rPr>
        <w:t xml:space="preserve">Figura </w:t>
      </w:r>
      <w:r>
        <w:rPr>
          <w:b/>
          <w:bCs/>
          <w:color w:val="000000"/>
          <w:sz w:val="20"/>
          <w:szCs w:val="20"/>
          <w:shd w:val="clear" w:color="auto" w:fill="FFFFFF"/>
        </w:rPr>
        <w:t>22</w:t>
      </w:r>
      <w:r w:rsidRPr="007E3697">
        <w:rPr>
          <w:b/>
          <w:bCs/>
          <w:color w:val="000000"/>
          <w:sz w:val="20"/>
          <w:szCs w:val="20"/>
          <w:shd w:val="clear" w:color="auto" w:fill="FFFFFF"/>
        </w:rPr>
        <w:t xml:space="preserve"> – Diagrama de </w:t>
      </w:r>
      <w:r w:rsidR="00B6739E">
        <w:rPr>
          <w:b/>
          <w:bCs/>
          <w:color w:val="000000"/>
          <w:sz w:val="20"/>
          <w:szCs w:val="20"/>
          <w:shd w:val="clear" w:color="auto" w:fill="FFFFFF"/>
        </w:rPr>
        <w:t>Sequência</w:t>
      </w:r>
      <w:r w:rsidRPr="007E3697">
        <w:rPr>
          <w:b/>
          <w:bCs/>
          <w:color w:val="000000"/>
          <w:sz w:val="20"/>
          <w:szCs w:val="20"/>
          <w:shd w:val="clear" w:color="auto" w:fill="FFFFFF"/>
        </w:rPr>
        <w:t xml:space="preserve"> Cadastrar </w:t>
      </w:r>
      <w:r>
        <w:rPr>
          <w:b/>
          <w:bCs/>
          <w:color w:val="000000"/>
          <w:sz w:val="20"/>
          <w:szCs w:val="20"/>
          <w:shd w:val="clear" w:color="auto" w:fill="FFFFFF"/>
        </w:rPr>
        <w:t>Lançamento</w:t>
      </w:r>
    </w:p>
    <w:p w:rsidR="00C613E6" w:rsidRDefault="00C613E6" w:rsidP="00CB53BB">
      <w:pPr>
        <w:spacing w:after="160" w:line="240" w:lineRule="auto"/>
        <w:jc w:val="center"/>
        <w:rPr>
          <w:b/>
          <w:bCs/>
          <w:color w:val="000000"/>
          <w:sz w:val="20"/>
          <w:szCs w:val="20"/>
          <w:shd w:val="clear" w:color="auto" w:fill="FFFFFF"/>
        </w:rPr>
      </w:pPr>
    </w:p>
    <w:p w:rsidR="00C613E6" w:rsidRDefault="00C613E6" w:rsidP="00C82E86">
      <w:pPr>
        <w:spacing w:after="160" w:line="240" w:lineRule="auto"/>
        <w:rPr>
          <w:b/>
          <w:bCs/>
          <w:color w:val="000000"/>
          <w:sz w:val="20"/>
          <w:szCs w:val="20"/>
          <w:shd w:val="clear" w:color="auto" w:fill="FFFFFF"/>
        </w:rPr>
      </w:pPr>
    </w:p>
    <w:p w:rsidR="00C613E6" w:rsidRPr="007E3697" w:rsidRDefault="00B6739E" w:rsidP="00C82E86">
      <w:pPr>
        <w:spacing w:after="160" w:line="240" w:lineRule="auto"/>
        <w:rPr>
          <w:b/>
          <w:bCs/>
          <w:color w:val="000000"/>
          <w:shd w:val="clear" w:color="auto" w:fill="FFFFFF"/>
        </w:rPr>
      </w:pPr>
      <w:r>
        <w:rPr>
          <w:b/>
          <w:bCs/>
          <w:color w:val="000000"/>
          <w:shd w:val="clear" w:color="auto" w:fill="FFFFFF"/>
        </w:rPr>
        <w:t>5.1.5</w:t>
      </w:r>
      <w:r w:rsidR="00C613E6" w:rsidRPr="007E3697">
        <w:rPr>
          <w:b/>
          <w:bCs/>
          <w:color w:val="000000"/>
          <w:shd w:val="clear" w:color="auto" w:fill="FFFFFF"/>
        </w:rPr>
        <w:t xml:space="preserve"> CALCULAR MOVIMENTAÇÃO</w:t>
      </w:r>
    </w:p>
    <w:p w:rsidR="00C613E6" w:rsidRPr="007E3697" w:rsidRDefault="00314218" w:rsidP="00C82E86">
      <w:pPr>
        <w:spacing w:after="160" w:line="240" w:lineRule="auto"/>
        <w:rPr>
          <w:b/>
          <w:bCs/>
          <w:color w:val="000000"/>
          <w:sz w:val="20"/>
          <w:szCs w:val="20"/>
          <w:shd w:val="clear" w:color="auto" w:fill="FFFFFF"/>
        </w:rPr>
      </w:pPr>
      <w:r>
        <w:rPr>
          <w:b/>
          <w:bCs/>
          <w:noProof/>
          <w:color w:val="000000"/>
          <w:sz w:val="20"/>
          <w:szCs w:val="20"/>
          <w:shd w:val="clear" w:color="auto" w:fill="FFFFFF"/>
          <w:lang w:eastAsia="pt-BR"/>
        </w:rPr>
        <w:drawing>
          <wp:inline distT="0" distB="0" distL="0" distR="0">
            <wp:extent cx="5743575" cy="3143250"/>
            <wp:effectExtent l="1905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5743575" cy="3143250"/>
                    </a:xfrm>
                    <a:prstGeom prst="rect">
                      <a:avLst/>
                    </a:prstGeom>
                    <a:noFill/>
                    <a:ln w="9525">
                      <a:noFill/>
                      <a:miter lim="800000"/>
                      <a:headEnd/>
                      <a:tailEnd/>
                    </a:ln>
                  </pic:spPr>
                </pic:pic>
              </a:graphicData>
            </a:graphic>
          </wp:inline>
        </w:drawing>
      </w:r>
    </w:p>
    <w:p w:rsidR="00C613E6" w:rsidRPr="007E3697" w:rsidRDefault="00C613E6" w:rsidP="00CB53BB">
      <w:pPr>
        <w:spacing w:after="160" w:line="240" w:lineRule="auto"/>
        <w:jc w:val="center"/>
        <w:rPr>
          <w:b/>
          <w:bCs/>
          <w:color w:val="000000"/>
          <w:sz w:val="20"/>
          <w:szCs w:val="20"/>
          <w:shd w:val="clear" w:color="auto" w:fill="FFFFFF"/>
        </w:rPr>
      </w:pPr>
    </w:p>
    <w:p w:rsidR="00C613E6" w:rsidRDefault="00C613E6" w:rsidP="00CB53BB">
      <w:pPr>
        <w:spacing w:after="160" w:line="240" w:lineRule="auto"/>
        <w:jc w:val="center"/>
        <w:rPr>
          <w:b/>
          <w:bCs/>
          <w:color w:val="000000"/>
          <w:sz w:val="20"/>
          <w:szCs w:val="20"/>
          <w:shd w:val="clear" w:color="auto" w:fill="FFFFFF"/>
        </w:rPr>
      </w:pPr>
      <w:r w:rsidRPr="007E3697">
        <w:rPr>
          <w:b/>
          <w:bCs/>
          <w:color w:val="000000"/>
          <w:sz w:val="20"/>
          <w:szCs w:val="20"/>
          <w:shd w:val="clear" w:color="auto" w:fill="FFFFFF"/>
        </w:rPr>
        <w:t xml:space="preserve">Figura </w:t>
      </w:r>
      <w:r>
        <w:rPr>
          <w:b/>
          <w:bCs/>
          <w:color w:val="000000"/>
          <w:sz w:val="20"/>
          <w:szCs w:val="20"/>
          <w:shd w:val="clear" w:color="auto" w:fill="FFFFFF"/>
        </w:rPr>
        <w:t>23</w:t>
      </w:r>
      <w:r w:rsidR="00B6739E">
        <w:rPr>
          <w:b/>
          <w:bCs/>
          <w:color w:val="000000"/>
          <w:sz w:val="20"/>
          <w:szCs w:val="20"/>
          <w:shd w:val="clear" w:color="auto" w:fill="FFFFFF"/>
        </w:rPr>
        <w:t xml:space="preserve"> – Diagrama de Se</w:t>
      </w:r>
      <w:r w:rsidRPr="007E3697">
        <w:rPr>
          <w:b/>
          <w:bCs/>
          <w:color w:val="000000"/>
          <w:sz w:val="20"/>
          <w:szCs w:val="20"/>
          <w:shd w:val="clear" w:color="auto" w:fill="FFFFFF"/>
        </w:rPr>
        <w:t xml:space="preserve">quência Calcular </w:t>
      </w:r>
      <w:r>
        <w:rPr>
          <w:b/>
          <w:bCs/>
          <w:color w:val="000000"/>
          <w:sz w:val="20"/>
          <w:szCs w:val="20"/>
          <w:shd w:val="clear" w:color="auto" w:fill="FFFFFF"/>
        </w:rPr>
        <w:t>Lançamento</w:t>
      </w:r>
    </w:p>
    <w:p w:rsidR="00C613E6" w:rsidRPr="007E3697" w:rsidRDefault="00C613E6" w:rsidP="00CB53BB">
      <w:pPr>
        <w:spacing w:after="160" w:line="240" w:lineRule="auto"/>
        <w:jc w:val="center"/>
        <w:rPr>
          <w:b/>
          <w:bCs/>
          <w:color w:val="000000"/>
          <w:sz w:val="20"/>
          <w:szCs w:val="20"/>
          <w:shd w:val="clear" w:color="auto" w:fill="FFFFFF"/>
        </w:rPr>
      </w:pPr>
    </w:p>
    <w:p w:rsidR="00C613E6" w:rsidRPr="008B72CE" w:rsidRDefault="00C613E6" w:rsidP="00CB53BB">
      <w:pPr>
        <w:spacing w:after="160" w:line="240" w:lineRule="auto"/>
        <w:ind w:firstLine="708"/>
        <w:jc w:val="center"/>
        <w:rPr>
          <w:b/>
          <w:bCs/>
          <w:sz w:val="20"/>
          <w:szCs w:val="20"/>
        </w:rPr>
      </w:pPr>
    </w:p>
    <w:p w:rsidR="00C613E6" w:rsidRDefault="00C613E6" w:rsidP="00CB53BB">
      <w:pPr>
        <w:spacing w:after="160" w:line="240" w:lineRule="auto"/>
        <w:jc w:val="center"/>
        <w:rPr>
          <w:b/>
          <w:bCs/>
          <w:sz w:val="20"/>
          <w:szCs w:val="20"/>
        </w:rPr>
      </w:pPr>
    </w:p>
    <w:p w:rsidR="00993440" w:rsidRDefault="00993440" w:rsidP="001360AE">
      <w:pPr>
        <w:pStyle w:val="Ttulo2"/>
        <w:numPr>
          <w:ilvl w:val="2"/>
          <w:numId w:val="24"/>
        </w:numPr>
      </w:pPr>
      <w:bookmarkStart w:id="69" w:name="_Toc484364670"/>
      <w:r>
        <w:t>DIAGRAMA DE ATIVIDADE</w:t>
      </w:r>
      <w:bookmarkEnd w:id="69"/>
      <w:r>
        <w:t xml:space="preserve"> </w:t>
      </w:r>
    </w:p>
    <w:p w:rsidR="00993440" w:rsidRDefault="00993440" w:rsidP="00993440">
      <w:pPr>
        <w:ind w:left="708"/>
      </w:pPr>
    </w:p>
    <w:p w:rsidR="00993440" w:rsidRDefault="00993440" w:rsidP="00993440">
      <w:pPr>
        <w:spacing w:after="160"/>
        <w:ind w:firstLine="435"/>
      </w:pPr>
      <w:r>
        <w:t>Segundo</w:t>
      </w:r>
      <w:proofErr w:type="gramStart"/>
      <w:r>
        <w:t xml:space="preserve">  </w:t>
      </w:r>
      <w:proofErr w:type="gramEnd"/>
      <w:r>
        <w:t xml:space="preserve">Guedes (2006), os diagramas de atividade descrevem os passos a serem percorridos para a conclusão de uma atividade específica. Deste modo, </w:t>
      </w:r>
      <w:proofErr w:type="gramStart"/>
      <w:r>
        <w:t>p</w:t>
      </w:r>
      <w:r w:rsidRPr="00D60E7B">
        <w:t>ode-se</w:t>
      </w:r>
      <w:proofErr w:type="gramEnd"/>
      <w:r w:rsidRPr="00D60E7B">
        <w:t xml:space="preserve"> observar</w:t>
      </w:r>
      <w:r>
        <w:t xml:space="preserve"> tais diagramas </w:t>
      </w:r>
      <w:r w:rsidRPr="00D60E7B">
        <w:t xml:space="preserve">referentes </w:t>
      </w:r>
      <w:r>
        <w:t>ao fluxo de controle d</w:t>
      </w:r>
      <w:r w:rsidRPr="00D60E7B">
        <w:t>as seguintes atividades: cadastro de usuário; lançamento de receita; lançamento de despesa e; transferência de valores</w:t>
      </w:r>
      <w:r>
        <w:t>.</w:t>
      </w:r>
    </w:p>
    <w:p w:rsidR="00993440" w:rsidRPr="00C3051F" w:rsidRDefault="00993440" w:rsidP="00993440">
      <w:pPr>
        <w:spacing w:after="160"/>
        <w:ind w:firstLine="435"/>
        <w:rPr>
          <w:b/>
          <w:bCs/>
          <w:sz w:val="20"/>
          <w:szCs w:val="20"/>
        </w:rPr>
      </w:pPr>
      <w:r w:rsidRPr="00993440">
        <w:rPr>
          <w:noProof/>
          <w:lang w:eastAsia="pt-BR"/>
        </w:rPr>
        <w:drawing>
          <wp:inline distT="0" distB="0" distL="0" distR="0">
            <wp:extent cx="5760085" cy="5294630"/>
            <wp:effectExtent l="19050" t="0" r="0" b="0"/>
            <wp:docPr id="23"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60085" cy="5294630"/>
                    </a:xfrm>
                    <a:prstGeom prst="rect">
                      <a:avLst/>
                    </a:prstGeom>
                  </pic:spPr>
                </pic:pic>
              </a:graphicData>
            </a:graphic>
          </wp:inline>
        </w:drawing>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61"/>
      </w:tblGrid>
      <w:tr w:rsidR="00993440" w:rsidRPr="00D60E7B" w:rsidTr="00993440">
        <w:tc>
          <w:tcPr>
            <w:tcW w:w="9061" w:type="dxa"/>
          </w:tcPr>
          <w:p w:rsidR="00993440" w:rsidRPr="00D60E7B" w:rsidRDefault="00993440" w:rsidP="00993440">
            <w:pPr>
              <w:pStyle w:val="Legenda"/>
            </w:pPr>
            <w:bookmarkStart w:id="70" w:name="_Ref484100017"/>
            <w:bookmarkStart w:id="71" w:name="_Toc484364706"/>
            <w:r w:rsidRPr="00D60E7B">
              <w:t xml:space="preserve">Figura </w:t>
            </w:r>
            <w:bookmarkEnd w:id="70"/>
            <w:r w:rsidR="001F120D">
              <w:t>24</w:t>
            </w:r>
            <w:r w:rsidRPr="00D60E7B">
              <w:t xml:space="preserve"> – Diagrama de atividade cadastrar usuário</w:t>
            </w:r>
            <w:bookmarkEnd w:id="71"/>
          </w:p>
        </w:tc>
      </w:tr>
    </w:tbl>
    <w:p w:rsidR="00993440" w:rsidRDefault="00993440" w:rsidP="00993440"/>
    <w:p w:rsidR="00993440" w:rsidRPr="00D60E7B" w:rsidRDefault="00993440" w:rsidP="00993440"/>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993440" w:rsidRPr="00D60E7B" w:rsidTr="00993440">
        <w:tc>
          <w:tcPr>
            <w:tcW w:w="9061" w:type="dxa"/>
          </w:tcPr>
          <w:p w:rsidR="00993440" w:rsidRPr="00D60E7B" w:rsidRDefault="00993440" w:rsidP="00993440">
            <w:pPr>
              <w:keepNext/>
              <w:jc w:val="center"/>
            </w:pPr>
            <w:r w:rsidRPr="00FF1642">
              <w:rPr>
                <w:noProof/>
                <w:lang w:eastAsia="pt-BR"/>
              </w:rPr>
              <w:lastRenderedPageBreak/>
              <w:drawing>
                <wp:inline distT="0" distB="0" distL="0" distR="0">
                  <wp:extent cx="5756671" cy="8063345"/>
                  <wp:effectExtent l="19050" t="0" r="0" b="0"/>
                  <wp:docPr id="30"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760085" cy="8068127"/>
                          </a:xfrm>
                          <a:prstGeom prst="rect">
                            <a:avLst/>
                          </a:prstGeom>
                        </pic:spPr>
                      </pic:pic>
                    </a:graphicData>
                  </a:graphic>
                </wp:inline>
              </w:drawing>
            </w:r>
          </w:p>
        </w:tc>
      </w:tr>
      <w:tr w:rsidR="00993440" w:rsidRPr="00D60E7B" w:rsidTr="00993440">
        <w:tc>
          <w:tcPr>
            <w:tcW w:w="9061" w:type="dxa"/>
          </w:tcPr>
          <w:p w:rsidR="00993440" w:rsidRPr="00D60E7B" w:rsidRDefault="00993440" w:rsidP="00993440">
            <w:pPr>
              <w:pStyle w:val="Legenda"/>
            </w:pPr>
            <w:bookmarkStart w:id="72" w:name="_Ref484361565"/>
            <w:bookmarkStart w:id="73" w:name="_Toc484364707"/>
            <w:r w:rsidRPr="00D60E7B">
              <w:t xml:space="preserve">Figura </w:t>
            </w:r>
            <w:bookmarkEnd w:id="72"/>
            <w:r w:rsidR="001F120D">
              <w:t>25</w:t>
            </w:r>
            <w:r w:rsidRPr="00D60E7B">
              <w:t xml:space="preserve"> – Diagrama de atividade lançamento de receita</w:t>
            </w:r>
            <w:r>
              <w:t>/despesa</w:t>
            </w:r>
            <w:bookmarkEnd w:id="73"/>
          </w:p>
        </w:tc>
      </w:tr>
    </w:tbl>
    <w:p w:rsidR="00C613E6" w:rsidRDefault="00C613E6" w:rsidP="00CB53BB">
      <w:pPr>
        <w:spacing w:after="160" w:line="259" w:lineRule="auto"/>
        <w:jc w:val="left"/>
        <w:rPr>
          <w:b/>
          <w:bCs/>
        </w:rPr>
      </w:pPr>
    </w:p>
    <w:p w:rsidR="001F120D" w:rsidRDefault="001F120D" w:rsidP="00CB53BB">
      <w:pPr>
        <w:spacing w:after="160" w:line="259" w:lineRule="auto"/>
        <w:jc w:val="left"/>
        <w:rPr>
          <w:b/>
          <w:bCs/>
        </w:rPr>
      </w:pPr>
    </w:p>
    <w:p w:rsidR="00C613E6" w:rsidRDefault="001360AE" w:rsidP="00CB53BB">
      <w:pPr>
        <w:spacing w:after="160" w:line="259" w:lineRule="auto"/>
        <w:jc w:val="left"/>
        <w:rPr>
          <w:b/>
          <w:bCs/>
        </w:rPr>
      </w:pPr>
      <w:proofErr w:type="gramStart"/>
      <w:r>
        <w:rPr>
          <w:b/>
          <w:bCs/>
        </w:rPr>
        <w:lastRenderedPageBreak/>
        <w:t>6</w:t>
      </w:r>
      <w:proofErr w:type="gramEnd"/>
      <w:r>
        <w:rPr>
          <w:b/>
          <w:bCs/>
        </w:rPr>
        <w:t xml:space="preserve"> </w:t>
      </w:r>
      <w:r w:rsidR="005E0762">
        <w:rPr>
          <w:b/>
          <w:bCs/>
        </w:rPr>
        <w:t xml:space="preserve"> MODELO LÓ</w:t>
      </w:r>
      <w:r w:rsidR="00C613E6">
        <w:rPr>
          <w:b/>
          <w:bCs/>
        </w:rPr>
        <w:t>GICO DA BASE DE DADOS</w:t>
      </w:r>
    </w:p>
    <w:p w:rsidR="00C613E6" w:rsidRPr="00240FBD" w:rsidRDefault="00C613E6" w:rsidP="00CB53BB">
      <w:pPr>
        <w:spacing w:after="160" w:line="259" w:lineRule="auto"/>
        <w:ind w:firstLine="708"/>
        <w:jc w:val="left"/>
      </w:pPr>
      <w:r w:rsidRPr="00240FBD">
        <w:t xml:space="preserve">Segue o modelo lógico da base de dados relacionada ao software +Seguro: </w:t>
      </w:r>
    </w:p>
    <w:p w:rsidR="00C613E6" w:rsidRDefault="00314218" w:rsidP="00C82E86">
      <w:pPr>
        <w:spacing w:after="160" w:line="240" w:lineRule="auto"/>
        <w:rPr>
          <w:b/>
          <w:bCs/>
        </w:rPr>
      </w:pPr>
      <w:r>
        <w:rPr>
          <w:b/>
          <w:bCs/>
          <w:noProof/>
          <w:lang w:eastAsia="pt-BR"/>
        </w:rPr>
        <w:drawing>
          <wp:inline distT="0" distB="0" distL="0" distR="0">
            <wp:extent cx="5715000" cy="3781425"/>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5715000" cy="3781425"/>
                    </a:xfrm>
                    <a:prstGeom prst="rect">
                      <a:avLst/>
                    </a:prstGeom>
                    <a:noFill/>
                    <a:ln w="9525">
                      <a:noFill/>
                      <a:miter lim="800000"/>
                      <a:headEnd/>
                      <a:tailEnd/>
                    </a:ln>
                  </pic:spPr>
                </pic:pic>
              </a:graphicData>
            </a:graphic>
          </wp:inline>
        </w:drawing>
      </w:r>
    </w:p>
    <w:p w:rsidR="00C613E6" w:rsidRDefault="00C613E6" w:rsidP="00CB53BB">
      <w:pPr>
        <w:spacing w:after="160" w:line="240" w:lineRule="auto"/>
        <w:jc w:val="center"/>
        <w:rPr>
          <w:b/>
          <w:bCs/>
          <w:sz w:val="20"/>
          <w:szCs w:val="20"/>
        </w:rPr>
      </w:pPr>
      <w:r>
        <w:rPr>
          <w:b/>
          <w:bCs/>
          <w:sz w:val="20"/>
          <w:szCs w:val="20"/>
        </w:rPr>
        <w:t xml:space="preserve">Figura </w:t>
      </w:r>
      <w:r w:rsidR="001F120D">
        <w:rPr>
          <w:b/>
          <w:bCs/>
          <w:sz w:val="20"/>
          <w:szCs w:val="20"/>
        </w:rPr>
        <w:t>26</w:t>
      </w:r>
      <w:r w:rsidRPr="00C12E48">
        <w:rPr>
          <w:b/>
          <w:bCs/>
          <w:sz w:val="20"/>
          <w:szCs w:val="20"/>
        </w:rPr>
        <w:t xml:space="preserve"> – Modelo Lógico do Banco de Dados</w:t>
      </w:r>
    </w:p>
    <w:p w:rsidR="003A432E" w:rsidRDefault="003A432E" w:rsidP="003A432E">
      <w:pPr>
        <w:spacing w:after="160" w:line="240" w:lineRule="auto"/>
        <w:rPr>
          <w:b/>
          <w:bCs/>
          <w:sz w:val="20"/>
          <w:szCs w:val="20"/>
        </w:rPr>
      </w:pPr>
    </w:p>
    <w:p w:rsidR="001360AE" w:rsidRDefault="001360AE" w:rsidP="001F120D">
      <w:pPr>
        <w:pStyle w:val="Ttulo1"/>
        <w:numPr>
          <w:ilvl w:val="1"/>
          <w:numId w:val="8"/>
        </w:numPr>
      </w:pPr>
      <w:bookmarkStart w:id="74" w:name="_Toc484364672"/>
      <w:r>
        <w:t>ESTRUTURA DAS TABELAS DE BANCO DE DADOS</w:t>
      </w:r>
      <w:bookmarkEnd w:id="74"/>
      <w:r>
        <w:t xml:space="preserve"> </w:t>
      </w:r>
    </w:p>
    <w:p w:rsidR="001F120D" w:rsidRPr="001F120D" w:rsidRDefault="00DB529F" w:rsidP="00DB529F">
      <w:pPr>
        <w:ind w:firstLine="708"/>
      </w:pPr>
      <w:r>
        <w:t>Segue as imagens de como os dados serão armazenados, indicando o nome do campo, o tamanho e o tipo:</w:t>
      </w:r>
    </w:p>
    <w:p w:rsidR="003A432E" w:rsidRDefault="001F120D" w:rsidP="003A432E">
      <w:pPr>
        <w:spacing w:after="160" w:line="240" w:lineRule="auto"/>
        <w:rPr>
          <w:b/>
          <w:bCs/>
          <w:sz w:val="20"/>
          <w:szCs w:val="20"/>
        </w:rPr>
      </w:pPr>
      <w:r>
        <w:rPr>
          <w:b/>
          <w:bCs/>
          <w:noProof/>
          <w:sz w:val="20"/>
          <w:szCs w:val="20"/>
          <w:lang w:eastAsia="pt-BR"/>
        </w:rPr>
        <w:drawing>
          <wp:inline distT="0" distB="0" distL="0" distR="0">
            <wp:extent cx="4886664" cy="2481943"/>
            <wp:effectExtent l="19050" t="0" r="9186" b="0"/>
            <wp:docPr id="31" name="Imagem 30" descr="cadastro de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usuario.png"/>
                    <pic:cNvPicPr/>
                  </pic:nvPicPr>
                  <pic:blipFill>
                    <a:blip r:embed="rId36"/>
                    <a:stretch>
                      <a:fillRect/>
                    </a:stretch>
                  </pic:blipFill>
                  <pic:spPr>
                    <a:xfrm>
                      <a:off x="0" y="0"/>
                      <a:ext cx="4887007" cy="2482117"/>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Figura 27</w:t>
      </w:r>
      <w:r w:rsidRPr="00C12E48">
        <w:rPr>
          <w:b/>
          <w:bCs/>
          <w:sz w:val="20"/>
          <w:szCs w:val="20"/>
        </w:rPr>
        <w:t xml:space="preserve"> – </w:t>
      </w:r>
      <w:r w:rsidR="00DB529F">
        <w:rPr>
          <w:b/>
          <w:bCs/>
          <w:sz w:val="20"/>
          <w:szCs w:val="20"/>
        </w:rPr>
        <w:t>Tabela (Cadastro de Usuário)</w:t>
      </w:r>
    </w:p>
    <w:p w:rsidR="00C613E6" w:rsidRDefault="00C613E6" w:rsidP="00CB53BB">
      <w:pPr>
        <w:jc w:val="center"/>
        <w:rPr>
          <w:b/>
          <w:bCs/>
        </w:rPr>
      </w:pPr>
    </w:p>
    <w:p w:rsidR="006204EF" w:rsidRDefault="001F120D" w:rsidP="00CB53BB">
      <w:pPr>
        <w:jc w:val="center"/>
        <w:rPr>
          <w:b/>
          <w:bCs/>
        </w:rPr>
      </w:pPr>
      <w:r>
        <w:rPr>
          <w:b/>
          <w:bCs/>
          <w:noProof/>
          <w:lang w:eastAsia="pt-BR"/>
        </w:rPr>
        <w:lastRenderedPageBreak/>
        <w:drawing>
          <wp:inline distT="0" distB="0" distL="0" distR="0">
            <wp:extent cx="4857325" cy="4180114"/>
            <wp:effectExtent l="19050" t="0" r="425" b="0"/>
            <wp:docPr id="32" name="Imagem 31" descr="cad lanç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 lançamento.png"/>
                    <pic:cNvPicPr/>
                  </pic:nvPicPr>
                  <pic:blipFill>
                    <a:blip r:embed="rId37"/>
                    <a:stretch>
                      <a:fillRect/>
                    </a:stretch>
                  </pic:blipFill>
                  <pic:spPr>
                    <a:xfrm>
                      <a:off x="0" y="0"/>
                      <a:ext cx="4858428" cy="4181063"/>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Figura 28</w:t>
      </w:r>
      <w:r w:rsidRPr="00C12E48">
        <w:rPr>
          <w:b/>
          <w:bCs/>
          <w:sz w:val="20"/>
          <w:szCs w:val="20"/>
        </w:rPr>
        <w:t xml:space="preserve"> – </w:t>
      </w:r>
      <w:r w:rsidR="00DB529F">
        <w:rPr>
          <w:b/>
          <w:bCs/>
          <w:sz w:val="20"/>
          <w:szCs w:val="20"/>
        </w:rPr>
        <w:t>Tabela (Cadastro de lançamento ‘receita/despesa’)</w:t>
      </w:r>
    </w:p>
    <w:p w:rsidR="001F120D" w:rsidRDefault="001F120D" w:rsidP="00CB53BB">
      <w:pPr>
        <w:jc w:val="center"/>
        <w:rPr>
          <w:b/>
          <w:bCs/>
        </w:rPr>
      </w:pPr>
    </w:p>
    <w:p w:rsidR="006204EF" w:rsidRDefault="006204EF" w:rsidP="00CB53BB">
      <w:pPr>
        <w:jc w:val="center"/>
        <w:rPr>
          <w:b/>
          <w:bCs/>
        </w:rPr>
      </w:pPr>
    </w:p>
    <w:p w:rsidR="006204EF" w:rsidRDefault="001F120D" w:rsidP="00CB53BB">
      <w:pPr>
        <w:jc w:val="center"/>
        <w:rPr>
          <w:b/>
          <w:bCs/>
        </w:rPr>
      </w:pPr>
      <w:r>
        <w:rPr>
          <w:b/>
          <w:bCs/>
          <w:noProof/>
          <w:lang w:eastAsia="pt-BR"/>
        </w:rPr>
        <w:drawing>
          <wp:inline distT="0" distB="0" distL="0" distR="0">
            <wp:extent cx="4889080" cy="3206337"/>
            <wp:effectExtent l="19050" t="0" r="6770" b="0"/>
            <wp:docPr id="33" name="Imagem 32" descr="formas pg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s pgto.png"/>
                    <pic:cNvPicPr/>
                  </pic:nvPicPr>
                  <pic:blipFill>
                    <a:blip r:embed="rId38"/>
                    <a:stretch>
                      <a:fillRect/>
                    </a:stretch>
                  </pic:blipFill>
                  <pic:spPr>
                    <a:xfrm>
                      <a:off x="0" y="0"/>
                      <a:ext cx="4887007" cy="3204978"/>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Figura 29</w:t>
      </w:r>
      <w:r w:rsidRPr="00C12E48">
        <w:rPr>
          <w:b/>
          <w:bCs/>
          <w:sz w:val="20"/>
          <w:szCs w:val="20"/>
        </w:rPr>
        <w:t xml:space="preserve"> – </w:t>
      </w:r>
      <w:r w:rsidR="00DB529F">
        <w:rPr>
          <w:b/>
          <w:bCs/>
          <w:sz w:val="20"/>
          <w:szCs w:val="20"/>
        </w:rPr>
        <w:t>Tabela (Formas de Pagamento)</w:t>
      </w:r>
    </w:p>
    <w:p w:rsidR="001F120D" w:rsidRDefault="001F120D" w:rsidP="00CB53BB">
      <w:pPr>
        <w:jc w:val="center"/>
        <w:rPr>
          <w:b/>
          <w:bCs/>
        </w:rPr>
      </w:pPr>
    </w:p>
    <w:p w:rsidR="006204EF" w:rsidRDefault="001F120D" w:rsidP="00CB53BB">
      <w:pPr>
        <w:jc w:val="center"/>
        <w:rPr>
          <w:b/>
          <w:bCs/>
        </w:rPr>
      </w:pPr>
      <w:r>
        <w:rPr>
          <w:b/>
          <w:bCs/>
          <w:noProof/>
          <w:lang w:eastAsia="pt-BR"/>
        </w:rPr>
        <w:lastRenderedPageBreak/>
        <w:drawing>
          <wp:inline distT="0" distB="0" distL="0" distR="0">
            <wp:extent cx="4860123" cy="3384467"/>
            <wp:effectExtent l="19050" t="0" r="0" b="0"/>
            <wp:docPr id="34" name="Imagem 33" descr="sal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do.png"/>
                    <pic:cNvPicPr/>
                  </pic:nvPicPr>
                  <pic:blipFill>
                    <a:blip r:embed="rId39"/>
                    <a:stretch>
                      <a:fillRect/>
                    </a:stretch>
                  </pic:blipFill>
                  <pic:spPr>
                    <a:xfrm>
                      <a:off x="0" y="0"/>
                      <a:ext cx="4867955" cy="3389921"/>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 xml:space="preserve">Figura </w:t>
      </w:r>
      <w:r w:rsidR="00DB529F">
        <w:rPr>
          <w:b/>
          <w:bCs/>
          <w:sz w:val="20"/>
          <w:szCs w:val="20"/>
        </w:rPr>
        <w:t>30</w:t>
      </w:r>
      <w:r w:rsidRPr="00C12E48">
        <w:rPr>
          <w:b/>
          <w:bCs/>
          <w:sz w:val="20"/>
          <w:szCs w:val="20"/>
        </w:rPr>
        <w:t xml:space="preserve"> –</w:t>
      </w:r>
      <w:r w:rsidR="00DB529F">
        <w:rPr>
          <w:b/>
          <w:bCs/>
          <w:sz w:val="20"/>
          <w:szCs w:val="20"/>
        </w:rPr>
        <w:t xml:space="preserve"> Tabela (Saldo)</w:t>
      </w:r>
    </w:p>
    <w:p w:rsidR="001F120D" w:rsidRDefault="001F120D" w:rsidP="00CB53BB">
      <w:pPr>
        <w:jc w:val="center"/>
        <w:rPr>
          <w:b/>
          <w:bCs/>
        </w:rPr>
      </w:pPr>
    </w:p>
    <w:p w:rsidR="001F120D" w:rsidRDefault="001F120D" w:rsidP="00CB53BB">
      <w:pPr>
        <w:jc w:val="center"/>
        <w:rPr>
          <w:b/>
          <w:bCs/>
        </w:rPr>
      </w:pPr>
    </w:p>
    <w:p w:rsidR="006204EF" w:rsidRDefault="006204EF" w:rsidP="00CB53BB">
      <w:pPr>
        <w:jc w:val="center"/>
        <w:rPr>
          <w:b/>
          <w:bCs/>
        </w:rPr>
      </w:pPr>
    </w:p>
    <w:p w:rsidR="006204EF" w:rsidRDefault="001F120D" w:rsidP="00CB53BB">
      <w:pPr>
        <w:jc w:val="center"/>
        <w:rPr>
          <w:b/>
          <w:bCs/>
        </w:rPr>
      </w:pPr>
      <w:r>
        <w:rPr>
          <w:b/>
          <w:bCs/>
          <w:noProof/>
          <w:lang w:eastAsia="pt-BR"/>
        </w:rPr>
        <w:drawing>
          <wp:inline distT="0" distB="0" distL="0" distR="0">
            <wp:extent cx="4870409" cy="3230088"/>
            <wp:effectExtent l="19050" t="0" r="6391" b="0"/>
            <wp:docPr id="36" name="Imagem 35" descr="notificaçõ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ções.png"/>
                    <pic:cNvPicPr/>
                  </pic:nvPicPr>
                  <pic:blipFill>
                    <a:blip r:embed="rId40"/>
                    <a:stretch>
                      <a:fillRect/>
                    </a:stretch>
                  </pic:blipFill>
                  <pic:spPr>
                    <a:xfrm>
                      <a:off x="0" y="0"/>
                      <a:ext cx="4877481" cy="3234778"/>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 xml:space="preserve">Figura </w:t>
      </w:r>
      <w:r w:rsidR="00DB529F">
        <w:rPr>
          <w:b/>
          <w:bCs/>
          <w:sz w:val="20"/>
          <w:szCs w:val="20"/>
        </w:rPr>
        <w:t>31</w:t>
      </w:r>
      <w:r w:rsidRPr="00C12E48">
        <w:rPr>
          <w:b/>
          <w:bCs/>
          <w:sz w:val="20"/>
          <w:szCs w:val="20"/>
        </w:rPr>
        <w:t xml:space="preserve"> –</w:t>
      </w:r>
      <w:r w:rsidR="00DB529F">
        <w:rPr>
          <w:b/>
          <w:bCs/>
          <w:sz w:val="20"/>
          <w:szCs w:val="20"/>
        </w:rPr>
        <w:t xml:space="preserve"> Tabela (Notificações)</w:t>
      </w:r>
    </w:p>
    <w:p w:rsidR="001F120D" w:rsidRDefault="001F120D" w:rsidP="00CB53BB">
      <w:pPr>
        <w:jc w:val="center"/>
        <w:rPr>
          <w:b/>
          <w:bCs/>
        </w:rPr>
      </w:pPr>
    </w:p>
    <w:p w:rsidR="006204EF" w:rsidRDefault="006204EF" w:rsidP="00CB53BB">
      <w:pPr>
        <w:jc w:val="center"/>
        <w:rPr>
          <w:b/>
          <w:bCs/>
        </w:rPr>
      </w:pPr>
    </w:p>
    <w:p w:rsidR="006204EF" w:rsidRDefault="001F120D" w:rsidP="00CB53BB">
      <w:pPr>
        <w:jc w:val="center"/>
        <w:rPr>
          <w:b/>
          <w:bCs/>
        </w:rPr>
      </w:pPr>
      <w:r>
        <w:rPr>
          <w:b/>
          <w:bCs/>
          <w:noProof/>
          <w:lang w:eastAsia="pt-BR"/>
        </w:rPr>
        <w:lastRenderedPageBreak/>
        <w:drawing>
          <wp:inline distT="0" distB="0" distL="0" distR="0">
            <wp:extent cx="4861708" cy="2802576"/>
            <wp:effectExtent l="19050" t="0" r="0" b="0"/>
            <wp:docPr id="37" name="Imagem 36" descr="personaliz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ização.png"/>
                    <pic:cNvPicPr/>
                  </pic:nvPicPr>
                  <pic:blipFill>
                    <a:blip r:embed="rId41"/>
                    <a:stretch>
                      <a:fillRect/>
                    </a:stretch>
                  </pic:blipFill>
                  <pic:spPr>
                    <a:xfrm>
                      <a:off x="0" y="0"/>
                      <a:ext cx="4858428" cy="2800685"/>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Figura 26</w:t>
      </w:r>
      <w:r w:rsidRPr="00C12E48">
        <w:rPr>
          <w:b/>
          <w:bCs/>
          <w:sz w:val="20"/>
          <w:szCs w:val="20"/>
        </w:rPr>
        <w:t xml:space="preserve"> – </w:t>
      </w:r>
      <w:r w:rsidR="00DB529F">
        <w:rPr>
          <w:b/>
          <w:bCs/>
          <w:sz w:val="20"/>
          <w:szCs w:val="20"/>
        </w:rPr>
        <w:t>Tabela (Personalização de Sistemas)</w:t>
      </w:r>
    </w:p>
    <w:p w:rsidR="00DB529F" w:rsidRDefault="00DB529F" w:rsidP="001F120D">
      <w:pPr>
        <w:spacing w:after="160" w:line="240" w:lineRule="auto"/>
        <w:jc w:val="center"/>
        <w:rPr>
          <w:b/>
          <w:bCs/>
          <w:sz w:val="20"/>
          <w:szCs w:val="20"/>
        </w:rPr>
      </w:pPr>
    </w:p>
    <w:p w:rsidR="001F120D" w:rsidRDefault="001F120D" w:rsidP="00CB53BB">
      <w:pPr>
        <w:jc w:val="center"/>
        <w:rPr>
          <w:b/>
          <w:bCs/>
        </w:rPr>
      </w:pPr>
    </w:p>
    <w:p w:rsidR="006204EF" w:rsidRPr="007059AB" w:rsidRDefault="001F120D" w:rsidP="00CB53BB">
      <w:pPr>
        <w:jc w:val="center"/>
        <w:rPr>
          <w:b/>
          <w:bCs/>
          <w:sz w:val="20"/>
          <w:szCs w:val="20"/>
        </w:rPr>
      </w:pPr>
      <w:r>
        <w:rPr>
          <w:b/>
          <w:bCs/>
          <w:noProof/>
          <w:sz w:val="20"/>
          <w:szCs w:val="20"/>
          <w:lang w:eastAsia="pt-BR"/>
        </w:rPr>
        <w:drawing>
          <wp:inline distT="0" distB="0" distL="0" distR="0">
            <wp:extent cx="4856101" cy="2796363"/>
            <wp:effectExtent l="19050" t="0" r="1649" b="0"/>
            <wp:docPr id="38" name="Imagem 37" descr="lançamento por sal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çamento por saldo.png"/>
                    <pic:cNvPicPr/>
                  </pic:nvPicPr>
                  <pic:blipFill>
                    <a:blip r:embed="rId42"/>
                    <a:stretch>
                      <a:fillRect/>
                    </a:stretch>
                  </pic:blipFill>
                  <pic:spPr>
                    <a:xfrm>
                      <a:off x="0" y="0"/>
                      <a:ext cx="4858428" cy="2797703"/>
                    </a:xfrm>
                    <a:prstGeom prst="rect">
                      <a:avLst/>
                    </a:prstGeom>
                  </pic:spPr>
                </pic:pic>
              </a:graphicData>
            </a:graphic>
          </wp:inline>
        </w:drawing>
      </w:r>
    </w:p>
    <w:p w:rsidR="001F120D" w:rsidRDefault="001F120D" w:rsidP="001F120D">
      <w:pPr>
        <w:spacing w:after="160" w:line="240" w:lineRule="auto"/>
        <w:jc w:val="center"/>
        <w:rPr>
          <w:b/>
          <w:bCs/>
          <w:sz w:val="20"/>
          <w:szCs w:val="20"/>
        </w:rPr>
      </w:pPr>
      <w:r>
        <w:rPr>
          <w:b/>
          <w:bCs/>
          <w:sz w:val="20"/>
          <w:szCs w:val="20"/>
        </w:rPr>
        <w:t xml:space="preserve">Figura 27 </w:t>
      </w:r>
      <w:r w:rsidRPr="00C12E48">
        <w:rPr>
          <w:b/>
          <w:bCs/>
          <w:sz w:val="20"/>
          <w:szCs w:val="20"/>
        </w:rPr>
        <w:t xml:space="preserve">– </w:t>
      </w:r>
      <w:r w:rsidR="00DB529F">
        <w:rPr>
          <w:b/>
          <w:bCs/>
          <w:sz w:val="20"/>
          <w:szCs w:val="20"/>
        </w:rPr>
        <w:t>Tabela (Lançamento por saldo)</w:t>
      </w:r>
    </w:p>
    <w:p w:rsidR="00C613E6" w:rsidRPr="004F37B3" w:rsidRDefault="00C613E6" w:rsidP="00C82E86">
      <w:pPr>
        <w:spacing w:after="160" w:line="240" w:lineRule="auto"/>
        <w:rPr>
          <w:b/>
          <w:bCs/>
          <w:sz w:val="20"/>
          <w:szCs w:val="20"/>
        </w:rPr>
      </w:pPr>
    </w:p>
    <w:p w:rsidR="00C613E6" w:rsidRDefault="00C613E6" w:rsidP="00CB53BB">
      <w:pPr>
        <w:spacing w:after="160" w:line="259" w:lineRule="auto"/>
        <w:jc w:val="left"/>
        <w:rPr>
          <w:b/>
          <w:bCs/>
        </w:rPr>
      </w:pPr>
    </w:p>
    <w:p w:rsidR="00DB529F" w:rsidRDefault="00DB529F" w:rsidP="00CB53BB">
      <w:pPr>
        <w:spacing w:after="160" w:line="259" w:lineRule="auto"/>
        <w:jc w:val="left"/>
        <w:rPr>
          <w:b/>
          <w:bCs/>
        </w:rPr>
      </w:pPr>
    </w:p>
    <w:p w:rsidR="00DB529F" w:rsidRDefault="00DB529F" w:rsidP="00CB53BB">
      <w:pPr>
        <w:spacing w:after="160" w:line="259" w:lineRule="auto"/>
        <w:jc w:val="left"/>
        <w:rPr>
          <w:b/>
          <w:bCs/>
        </w:rPr>
      </w:pPr>
    </w:p>
    <w:p w:rsidR="00DB529F" w:rsidRDefault="00DB529F" w:rsidP="00CB53BB">
      <w:pPr>
        <w:spacing w:after="160" w:line="259" w:lineRule="auto"/>
        <w:jc w:val="left"/>
        <w:rPr>
          <w:b/>
          <w:bCs/>
        </w:rPr>
      </w:pPr>
    </w:p>
    <w:p w:rsidR="00DB529F" w:rsidRDefault="00DB529F" w:rsidP="00CB53BB">
      <w:pPr>
        <w:spacing w:after="160" w:line="259" w:lineRule="auto"/>
        <w:jc w:val="left"/>
        <w:rPr>
          <w:b/>
          <w:bCs/>
        </w:rPr>
      </w:pPr>
    </w:p>
    <w:p w:rsidR="00DB529F" w:rsidRPr="00AB06C5" w:rsidRDefault="00DB529F" w:rsidP="00CB53BB">
      <w:pPr>
        <w:spacing w:after="160" w:line="259" w:lineRule="auto"/>
        <w:jc w:val="left"/>
        <w:rPr>
          <w:b/>
          <w:bCs/>
        </w:rPr>
      </w:pPr>
    </w:p>
    <w:p w:rsidR="00C613E6" w:rsidRPr="00AB06C5" w:rsidRDefault="00B6739E" w:rsidP="00CB53BB">
      <w:pPr>
        <w:spacing w:after="160" w:line="259" w:lineRule="auto"/>
        <w:jc w:val="left"/>
        <w:rPr>
          <w:b/>
          <w:bCs/>
        </w:rPr>
      </w:pPr>
      <w:proofErr w:type="gramStart"/>
      <w:r>
        <w:rPr>
          <w:b/>
          <w:bCs/>
        </w:rPr>
        <w:lastRenderedPageBreak/>
        <w:t>8</w:t>
      </w:r>
      <w:proofErr w:type="gramEnd"/>
      <w:r w:rsidR="00C613E6">
        <w:rPr>
          <w:b/>
          <w:bCs/>
        </w:rPr>
        <w:t xml:space="preserve"> REFERÊNCIAS</w:t>
      </w:r>
    </w:p>
    <w:p w:rsidR="00C613E6" w:rsidRPr="00EF50BF" w:rsidRDefault="00C613E6" w:rsidP="00C82E86">
      <w:pPr>
        <w:pStyle w:val="Ttulo1semnumerao"/>
        <w:spacing w:line="240" w:lineRule="auto"/>
      </w:pPr>
    </w:p>
    <w:p w:rsidR="00C613E6" w:rsidRPr="00EF50BF" w:rsidRDefault="00C613E6" w:rsidP="00CB53BB">
      <w:pPr>
        <w:pStyle w:val="Referncia"/>
        <w:rPr>
          <w:noProof/>
        </w:rPr>
      </w:pPr>
      <w:r w:rsidRPr="00EF50BF">
        <w:rPr>
          <w:noProof/>
        </w:rPr>
        <w:t xml:space="preserve">BCB - BANCO CENTRAL DO BRASIL. </w:t>
      </w:r>
      <w:r w:rsidRPr="00EF50BF">
        <w:rPr>
          <w:b/>
          <w:bCs/>
          <w:noProof/>
        </w:rPr>
        <w:t>Glossário Simplificado de Termos Financeiros</w:t>
      </w:r>
      <w:r w:rsidRPr="00EF50BF">
        <w:rPr>
          <w:noProof/>
        </w:rPr>
        <w:t>, 2013a. Disponivel em: &lt;http://www.bcb.gov.br/pre/pef/port/glossario_cidadania_financeira.pdf&gt;. Acesso em: 13 set. 2016.</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BCB - BANCO CENTRAL DO BRASIL. Orçamento Pessoal. </w:t>
      </w:r>
      <w:r w:rsidRPr="00EF50BF">
        <w:rPr>
          <w:b/>
          <w:bCs/>
          <w:noProof/>
        </w:rPr>
        <w:t>Caderno de Educação Financeira Gestão de Finanças Pessoais (Conteúdo Básico)</w:t>
      </w:r>
      <w:r w:rsidRPr="00EF50BF">
        <w:rPr>
          <w:noProof/>
        </w:rPr>
        <w:t>, 2013b. Disponivel em: &lt;https://www.bcb.gov.br/pre/pef/port/caderno_cidadania_financeira.pdf&gt;. Acesso em: 13 jun. 2016.</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BCB - BANCO CENTRAL DO BRASIL. </w:t>
      </w:r>
      <w:r w:rsidRPr="00EF50BF">
        <w:rPr>
          <w:b/>
          <w:bCs/>
          <w:noProof/>
        </w:rPr>
        <w:t>Taxa de câmbio</w:t>
      </w:r>
      <w:r w:rsidRPr="00EF50BF">
        <w:rPr>
          <w:noProof/>
        </w:rPr>
        <w:t>, set. 2014. Disponivel em: &lt;http://www.bcb.gov.br/pre/bc_atende/port/taxCam.asp#1&gt;. Acesso em: 02 nov. 2016.</w:t>
      </w:r>
    </w:p>
    <w:p w:rsidR="00C613E6" w:rsidRPr="006F2CCF" w:rsidRDefault="00C613E6" w:rsidP="00C82E86">
      <w:pPr>
        <w:pStyle w:val="Referncia"/>
        <w:jc w:val="both"/>
        <w:rPr>
          <w:noProof/>
        </w:rPr>
      </w:pPr>
    </w:p>
    <w:p w:rsidR="00C613E6" w:rsidRPr="006F2CCF" w:rsidRDefault="00C613E6" w:rsidP="00C82E86">
      <w:pPr>
        <w:pStyle w:val="Referncia"/>
        <w:jc w:val="both"/>
        <w:rPr>
          <w:color w:val="222222"/>
          <w:shd w:val="clear" w:color="auto" w:fill="FFFFFF"/>
        </w:rPr>
      </w:pPr>
      <w:r w:rsidRPr="006F2CCF">
        <w:rPr>
          <w:color w:val="222222"/>
          <w:shd w:val="clear" w:color="auto" w:fill="FFFFFF"/>
        </w:rPr>
        <w:t xml:space="preserve">BENITTI, </w:t>
      </w:r>
      <w:proofErr w:type="spellStart"/>
      <w:r w:rsidRPr="006F2CCF">
        <w:rPr>
          <w:color w:val="222222"/>
          <w:shd w:val="clear" w:color="auto" w:fill="FFFFFF"/>
        </w:rPr>
        <w:t>Fabiane</w:t>
      </w:r>
      <w:proofErr w:type="spellEnd"/>
      <w:r w:rsidRPr="006F2CCF">
        <w:rPr>
          <w:color w:val="222222"/>
          <w:shd w:val="clear" w:color="auto" w:fill="FFFFFF"/>
        </w:rPr>
        <w:t xml:space="preserve"> Barreto </w:t>
      </w:r>
      <w:proofErr w:type="spellStart"/>
      <w:r w:rsidRPr="006F2CCF">
        <w:rPr>
          <w:color w:val="222222"/>
          <w:shd w:val="clear" w:color="auto" w:fill="FFFFFF"/>
        </w:rPr>
        <w:t>Vavassori</w:t>
      </w:r>
      <w:proofErr w:type="spellEnd"/>
      <w:r w:rsidRPr="006F2CCF">
        <w:rPr>
          <w:color w:val="222222"/>
          <w:shd w:val="clear" w:color="auto" w:fill="FFFFFF"/>
        </w:rPr>
        <w:t xml:space="preserve">; SEARA, Everton </w:t>
      </w:r>
      <w:proofErr w:type="spellStart"/>
      <w:proofErr w:type="gramStart"/>
      <w:r w:rsidRPr="006F2CCF">
        <w:rPr>
          <w:color w:val="222222"/>
          <w:shd w:val="clear" w:color="auto" w:fill="FFFFFF"/>
        </w:rPr>
        <w:t>FFlavio</w:t>
      </w:r>
      <w:proofErr w:type="spellEnd"/>
      <w:proofErr w:type="gramEnd"/>
      <w:r w:rsidRPr="006F2CCF">
        <w:rPr>
          <w:color w:val="222222"/>
          <w:shd w:val="clear" w:color="auto" w:fill="FFFFFF"/>
        </w:rPr>
        <w:t xml:space="preserve"> Rufino; SCHLINDWEIN, Luciane Maria. Processo de Desenvolvimento de Software Educacional: proposta e experimentação.</w:t>
      </w:r>
      <w:r w:rsidRPr="006F2CCF">
        <w:rPr>
          <w:color w:val="222222"/>
        </w:rPr>
        <w:t> </w:t>
      </w:r>
      <w:r w:rsidRPr="006F2CCF">
        <w:rPr>
          <w:b/>
          <w:bCs/>
          <w:color w:val="222222"/>
          <w:shd w:val="clear" w:color="auto" w:fill="FFFFFF"/>
        </w:rPr>
        <w:t>RENOTE</w:t>
      </w:r>
      <w:r w:rsidRPr="006F2CCF">
        <w:rPr>
          <w:color w:val="222222"/>
          <w:shd w:val="clear" w:color="auto" w:fill="FFFFFF"/>
        </w:rPr>
        <w:t xml:space="preserve">, v. 3, n. 1, 2005.   </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CFA-CRAS - CONSELHOS FEDERAIS E REGIONAIS DE ADMINISTRAÇÃO. </w:t>
      </w:r>
      <w:r w:rsidRPr="00EF50BF">
        <w:rPr>
          <w:b/>
          <w:bCs/>
          <w:noProof/>
        </w:rPr>
        <w:t>Como Cuidar de suas Finanças Pessoais</w:t>
      </w:r>
      <w:r w:rsidRPr="00EF50BF">
        <w:rPr>
          <w:noProof/>
        </w:rPr>
        <w:t>, 2015. Disponivel em: &lt;http://www.cfa.org.br/servicos/publicacoes/cfa-cartilha-financa-pessoal.pdf&gt;. Acesso em: 13 jun. 2016.</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CFC - CONSELHO FEDERAL DE CONTABILIDADE. </w:t>
      </w:r>
      <w:r w:rsidRPr="00EF50BF">
        <w:rPr>
          <w:b/>
          <w:bCs/>
          <w:noProof/>
        </w:rPr>
        <w:t>Manual de Contabilidade do Sistema CFC/ CRCs</w:t>
      </w:r>
      <w:r w:rsidRPr="00EF50BF">
        <w:rPr>
          <w:noProof/>
        </w:rPr>
        <w:t>. Brasília: Conselho Federal de Contabilidade, 2009. Disponivel em: &lt;http://portalcfc.org.br/wordpress/wp-content/uploads/2013/01/manual_cont.pdf&gt;. Acesso em: 24 out. 2016.</w:t>
      </w:r>
    </w:p>
    <w:p w:rsidR="00C613E6" w:rsidRPr="00EF50BF" w:rsidRDefault="00C613E6" w:rsidP="00CB53BB">
      <w:pPr>
        <w:pStyle w:val="Referncia"/>
        <w:rPr>
          <w:noProof/>
        </w:rPr>
      </w:pPr>
    </w:p>
    <w:p w:rsidR="00C613E6" w:rsidRPr="00EF50BF" w:rsidRDefault="00C613E6" w:rsidP="00C82E86">
      <w:pPr>
        <w:pStyle w:val="Referncia"/>
        <w:jc w:val="both"/>
        <w:rPr>
          <w:noProof/>
        </w:rPr>
      </w:pPr>
      <w:r w:rsidRPr="00EF50BF">
        <w:rPr>
          <w:noProof/>
        </w:rPr>
        <w:t xml:space="preserve">CHIARA, M. D. 80% dos brasileiros não controlam suas finanças. </w:t>
      </w:r>
      <w:r w:rsidRPr="00EF50BF">
        <w:rPr>
          <w:b/>
          <w:bCs/>
          <w:noProof/>
        </w:rPr>
        <w:t>O Estado de São Paulo</w:t>
      </w:r>
      <w:r w:rsidRPr="00EF50BF">
        <w:rPr>
          <w:noProof/>
        </w:rPr>
        <w:t>, 27 jan. 2014. Disponivel em: &lt;http://economia.estadao.com.br/noticias/geral,80-dos-brasileiros-nao-controlam-suas-financas,176437e&gt;. Acesso em: 19 set. 2016.</w:t>
      </w:r>
    </w:p>
    <w:p w:rsidR="00C613E6" w:rsidRPr="00EF50BF" w:rsidRDefault="00C613E6" w:rsidP="00C82E86">
      <w:pPr>
        <w:pStyle w:val="Referncia"/>
        <w:jc w:val="both"/>
        <w:rPr>
          <w:noProof/>
        </w:rPr>
      </w:pPr>
    </w:p>
    <w:p w:rsidR="00C613E6" w:rsidRPr="00EF50BF" w:rsidRDefault="00C613E6" w:rsidP="00C82E86">
      <w:pPr>
        <w:pStyle w:val="Referncia"/>
        <w:jc w:val="both"/>
        <w:rPr>
          <w:noProof/>
        </w:rPr>
      </w:pPr>
      <w:r w:rsidRPr="00EF50BF">
        <w:rPr>
          <w:noProof/>
        </w:rPr>
        <w:t xml:space="preserve">CNC - CONFEDERAÇÃO NACIONAL DO COMÉRCIO DE BENS, SERVIÇOS E TURISMO. </w:t>
      </w:r>
      <w:r w:rsidRPr="00EF50BF">
        <w:rPr>
          <w:b/>
          <w:bCs/>
          <w:noProof/>
        </w:rPr>
        <w:t>Percentual de famílias endividadas cai para 60,8% em fevereiro</w:t>
      </w:r>
      <w:r w:rsidRPr="00EF50BF">
        <w:rPr>
          <w:noProof/>
        </w:rPr>
        <w:t>, 2016. Disponivel em: &lt;http://www.cnc.org.br/noticias/economia/percentual-de-familias-endividadas-cai-para-608-em-fevereiro&gt;. Acesso em: 12 jun. 2016.</w:t>
      </w:r>
    </w:p>
    <w:p w:rsidR="00C613E6" w:rsidRPr="00EF50BF" w:rsidRDefault="00C613E6" w:rsidP="00C82E86">
      <w:pPr>
        <w:pStyle w:val="Referncia"/>
        <w:jc w:val="both"/>
        <w:rPr>
          <w:noProof/>
        </w:rPr>
      </w:pPr>
    </w:p>
    <w:p w:rsidR="00C613E6" w:rsidRPr="00133446" w:rsidRDefault="00C613E6" w:rsidP="00C82E86">
      <w:pPr>
        <w:pStyle w:val="Referncia"/>
        <w:jc w:val="both"/>
        <w:rPr>
          <w:noProof/>
        </w:rPr>
      </w:pPr>
      <w:r w:rsidRPr="00EF50BF">
        <w:rPr>
          <w:noProof/>
        </w:rPr>
        <w:t xml:space="preserve">DEITEL, H. M.; DEITEL, P. J. </w:t>
      </w:r>
      <w:r w:rsidRPr="00EF50BF">
        <w:rPr>
          <w:b/>
          <w:bCs/>
          <w:noProof/>
        </w:rPr>
        <w:t>Java:</w:t>
      </w:r>
      <w:r w:rsidRPr="00EF50BF">
        <w:rPr>
          <w:noProof/>
        </w:rPr>
        <w:t xml:space="preserve"> Como Programar. </w:t>
      </w:r>
      <w:r w:rsidRPr="00133446">
        <w:rPr>
          <w:noProof/>
        </w:rPr>
        <w:t>4. ed. Porto Alegre: Bookman, 2003.</w:t>
      </w:r>
    </w:p>
    <w:p w:rsidR="00C613E6" w:rsidRPr="00133446" w:rsidRDefault="00C613E6" w:rsidP="00C82E86">
      <w:pPr>
        <w:pStyle w:val="Referncia"/>
        <w:jc w:val="both"/>
        <w:rPr>
          <w:noProof/>
        </w:rPr>
      </w:pPr>
    </w:p>
    <w:p w:rsidR="00C613E6" w:rsidRDefault="00C613E6" w:rsidP="00C82E86">
      <w:pPr>
        <w:spacing w:line="240" w:lineRule="auto"/>
        <w:rPr>
          <w:noProof/>
        </w:rPr>
      </w:pPr>
      <w:r w:rsidRPr="00ED76CE">
        <w:rPr>
          <w:color w:val="000000"/>
        </w:rPr>
        <w:t>D</w:t>
      </w:r>
      <w:r>
        <w:rPr>
          <w:color w:val="000000"/>
        </w:rPr>
        <w:t xml:space="preserve">IAGRAMA DE CLASSE UML: </w:t>
      </w:r>
      <w:proofErr w:type="gramStart"/>
      <w:r>
        <w:rPr>
          <w:color w:val="000000"/>
        </w:rPr>
        <w:t>R</w:t>
      </w:r>
      <w:r w:rsidRPr="00ED76CE">
        <w:rPr>
          <w:color w:val="000000"/>
        </w:rPr>
        <w:t>eferência .</w:t>
      </w:r>
      <w:proofErr w:type="gramEnd"/>
      <w:r w:rsidRPr="00ED76CE">
        <w:rPr>
          <w:color w:val="000000"/>
        </w:rPr>
        <w:t xml:space="preserve">Disponível </w:t>
      </w:r>
      <w:r>
        <w:rPr>
          <w:color w:val="000000"/>
        </w:rPr>
        <w:t xml:space="preserve">em: </w:t>
      </w:r>
      <w:r w:rsidRPr="00ED76CE">
        <w:rPr>
          <w:color w:val="000000"/>
        </w:rPr>
        <w:t>&lt;</w:t>
      </w:r>
      <w:r w:rsidRPr="00ED76CE">
        <w:rPr>
          <w:noProof/>
        </w:rPr>
        <w:t>https://msdn.microsoft.com/pt-br/library/dd409437.aspx</w:t>
      </w:r>
      <w:r>
        <w:rPr>
          <w:noProof/>
        </w:rPr>
        <w:t xml:space="preserve"> &gt; Acesso  em: 04 de Jul. 2017</w:t>
      </w:r>
    </w:p>
    <w:p w:rsidR="00C613E6" w:rsidRDefault="00C613E6" w:rsidP="00C82E86">
      <w:pPr>
        <w:spacing w:line="240" w:lineRule="auto"/>
        <w:rPr>
          <w:noProof/>
        </w:rPr>
      </w:pPr>
    </w:p>
    <w:p w:rsidR="00C613E6" w:rsidRDefault="00C613E6" w:rsidP="00C82E86">
      <w:pPr>
        <w:spacing w:line="240" w:lineRule="auto"/>
        <w:rPr>
          <w:noProof/>
        </w:rPr>
      </w:pPr>
      <w:r>
        <w:rPr>
          <w:noProof/>
        </w:rPr>
        <w:lastRenderedPageBreak/>
        <w:t xml:space="preserve">DIAGRAMA DE ATIVIDADE. Diponivel em: &lt; </w:t>
      </w:r>
      <w:r w:rsidRPr="00C3051F">
        <w:rPr>
          <w:noProof/>
        </w:rPr>
        <w:t>http://www.dsc.ufcg.edu.br/~jacques/cursos/map/html/uml/diagramas/atividades/diag_atividades.htm</w:t>
      </w:r>
      <w:r>
        <w:rPr>
          <w:noProof/>
        </w:rPr>
        <w:t>.</w:t>
      </w:r>
      <w:r w:rsidRPr="00C3051F">
        <w:rPr>
          <w:noProof/>
        </w:rPr>
        <w:t xml:space="preserve"> </w:t>
      </w:r>
      <w:r>
        <w:rPr>
          <w:noProof/>
        </w:rPr>
        <w:t>Acesso  em: 04 de Jul. 2017</w:t>
      </w:r>
    </w:p>
    <w:p w:rsidR="00C613E6" w:rsidRPr="00C3051F" w:rsidRDefault="00C613E6" w:rsidP="00C82E86">
      <w:pPr>
        <w:spacing w:line="240" w:lineRule="auto"/>
        <w:rPr>
          <w:noProof/>
        </w:rPr>
      </w:pPr>
    </w:p>
    <w:p w:rsidR="00C613E6" w:rsidRDefault="00C613E6" w:rsidP="00CB53BB">
      <w:pPr>
        <w:spacing w:line="240" w:lineRule="auto"/>
        <w:jc w:val="left"/>
        <w:rPr>
          <w:color w:val="000000"/>
        </w:rPr>
      </w:pPr>
    </w:p>
    <w:p w:rsidR="00C613E6" w:rsidRDefault="00C613E6" w:rsidP="00CB53BB">
      <w:pPr>
        <w:spacing w:line="240" w:lineRule="auto"/>
        <w:jc w:val="left"/>
        <w:rPr>
          <w:color w:val="000000"/>
        </w:rPr>
      </w:pPr>
      <w:r>
        <w:rPr>
          <w:color w:val="000000"/>
        </w:rPr>
        <w:t>DIAGRAMAS DE SEQUÊNCIA. Disponível em: &lt;</w:t>
      </w:r>
    </w:p>
    <w:p w:rsidR="00C613E6" w:rsidRDefault="00C613E6" w:rsidP="00C82E86">
      <w:pPr>
        <w:spacing w:line="240" w:lineRule="auto"/>
        <w:rPr>
          <w:noProof/>
        </w:rPr>
      </w:pPr>
      <w:r w:rsidRPr="008B72CE">
        <w:rPr>
          <w:color w:val="000000"/>
        </w:rPr>
        <w:t>http://www.dsc.ufcg.edu.br/~jacques/cursos/map/html/uml/diagramas/interacao/sequencia.htm</w:t>
      </w:r>
      <w:r>
        <w:rPr>
          <w:color w:val="000000"/>
        </w:rPr>
        <w:t xml:space="preserve"> &gt;</w:t>
      </w:r>
      <w:r w:rsidRPr="008B72CE">
        <w:rPr>
          <w:noProof/>
        </w:rPr>
        <w:t xml:space="preserve"> </w:t>
      </w:r>
      <w:r>
        <w:rPr>
          <w:noProof/>
        </w:rPr>
        <w:t>Acesso  em: 04 de Jul. 2017</w:t>
      </w:r>
    </w:p>
    <w:p w:rsidR="00C613E6" w:rsidRPr="008B72CE" w:rsidRDefault="00C613E6" w:rsidP="00C82E86">
      <w:pPr>
        <w:spacing w:line="240" w:lineRule="auto"/>
        <w:rPr>
          <w:color w:val="000000"/>
        </w:rPr>
      </w:pPr>
    </w:p>
    <w:p w:rsidR="00C613E6" w:rsidRPr="00ED76CE" w:rsidRDefault="00C613E6" w:rsidP="00C82E86">
      <w:pPr>
        <w:pStyle w:val="Referncia"/>
        <w:jc w:val="both"/>
        <w:rPr>
          <w:noProof/>
        </w:rPr>
      </w:pPr>
    </w:p>
    <w:p w:rsidR="00C613E6" w:rsidRPr="00EF50BF" w:rsidRDefault="00C613E6" w:rsidP="00C82E86">
      <w:pPr>
        <w:pStyle w:val="Referncia"/>
        <w:jc w:val="both"/>
        <w:rPr>
          <w:noProof/>
        </w:rPr>
      </w:pPr>
      <w:r w:rsidRPr="00133446">
        <w:rPr>
          <w:noProof/>
        </w:rPr>
        <w:t xml:space="preserve">GAMMA, E. et al. </w:t>
      </w:r>
      <w:r w:rsidRPr="00EF50BF">
        <w:rPr>
          <w:b/>
          <w:bCs/>
          <w:noProof/>
        </w:rPr>
        <w:t>Padrão de Projeto:</w:t>
      </w:r>
      <w:r w:rsidRPr="00EF50BF">
        <w:rPr>
          <w:noProof/>
        </w:rPr>
        <w:t xml:space="preserve"> Soluções reutilizáveis de software orientado a objetos. São Paulo: Bookman, 2000.</w:t>
      </w:r>
    </w:p>
    <w:p w:rsidR="00C613E6" w:rsidRPr="00EF50BF" w:rsidRDefault="00C613E6" w:rsidP="00CB53BB">
      <w:pPr>
        <w:pStyle w:val="Referncia"/>
        <w:rPr>
          <w:noProof/>
        </w:rPr>
      </w:pPr>
    </w:p>
    <w:p w:rsidR="00C613E6" w:rsidRDefault="00C613E6" w:rsidP="00CB53BB">
      <w:pPr>
        <w:pStyle w:val="Referncia"/>
        <w:rPr>
          <w:noProof/>
        </w:rPr>
      </w:pPr>
      <w:r w:rsidRPr="00EF50BF">
        <w:rPr>
          <w:noProof/>
        </w:rPr>
        <w:t xml:space="preserve">GRÜSSNER, P. M. </w:t>
      </w:r>
      <w:r w:rsidRPr="00EF50BF">
        <w:rPr>
          <w:b/>
          <w:bCs/>
          <w:noProof/>
        </w:rPr>
        <w:t>Administrando as Finanças Pessoais para Criação de Patrimônio</w:t>
      </w:r>
      <w:r w:rsidRPr="00EF50BF">
        <w:rPr>
          <w:noProof/>
        </w:rPr>
        <w:t>, Porto Alegre, 2007. Disponivel em: &lt;http://www.lume.ufrgs.br/bitstream/handle/10183/6506/000486157.pdf?sequence=1&gt;. Acesso em: 12 jun. 2016.</w:t>
      </w:r>
    </w:p>
    <w:p w:rsidR="00C613E6" w:rsidRDefault="00C613E6" w:rsidP="00CB53BB">
      <w:pPr>
        <w:pStyle w:val="Referncia"/>
        <w:rPr>
          <w:noProof/>
        </w:rPr>
      </w:pPr>
    </w:p>
    <w:p w:rsidR="00C613E6" w:rsidRPr="00240FBD" w:rsidRDefault="00C613E6" w:rsidP="00CB53BB">
      <w:pPr>
        <w:pStyle w:val="Referncia"/>
        <w:rPr>
          <w:noProof/>
        </w:rPr>
      </w:pPr>
      <w:r w:rsidRPr="00240FBD">
        <w:rPr>
          <w:color w:val="222222"/>
          <w:shd w:val="clear" w:color="auto" w:fill="FFFFFF"/>
        </w:rPr>
        <w:t>HEUSER, Carlos Alberto.</w:t>
      </w:r>
      <w:r w:rsidRPr="00240FBD">
        <w:rPr>
          <w:color w:val="222222"/>
        </w:rPr>
        <w:t> </w:t>
      </w:r>
      <w:r w:rsidRPr="00240FBD">
        <w:rPr>
          <w:b/>
          <w:bCs/>
          <w:color w:val="222222"/>
          <w:shd w:val="clear" w:color="auto" w:fill="FFFFFF"/>
        </w:rPr>
        <w:t xml:space="preserve">Projeto de banco de dados: Volume </w:t>
      </w:r>
      <w:proofErr w:type="gramStart"/>
      <w:r w:rsidRPr="00240FBD">
        <w:rPr>
          <w:b/>
          <w:bCs/>
          <w:color w:val="222222"/>
          <w:shd w:val="clear" w:color="auto" w:fill="FFFFFF"/>
        </w:rPr>
        <w:t>4</w:t>
      </w:r>
      <w:proofErr w:type="gramEnd"/>
      <w:r w:rsidRPr="00240FBD">
        <w:rPr>
          <w:b/>
          <w:bCs/>
          <w:color w:val="222222"/>
          <w:shd w:val="clear" w:color="auto" w:fill="FFFFFF"/>
        </w:rPr>
        <w:t xml:space="preserve"> da Série Livros didáticos informática UFRGS</w:t>
      </w:r>
      <w:r w:rsidRPr="00240FBD">
        <w:rPr>
          <w:color w:val="222222"/>
          <w:shd w:val="clear" w:color="auto" w:fill="FFFFFF"/>
        </w:rPr>
        <w:t xml:space="preserve">. </w:t>
      </w:r>
      <w:proofErr w:type="spellStart"/>
      <w:r w:rsidRPr="00240FBD">
        <w:rPr>
          <w:color w:val="222222"/>
          <w:shd w:val="clear" w:color="auto" w:fill="FFFFFF"/>
        </w:rPr>
        <w:t>Bookman</w:t>
      </w:r>
      <w:proofErr w:type="spellEnd"/>
      <w:r w:rsidRPr="00240FBD">
        <w:rPr>
          <w:color w:val="222222"/>
          <w:shd w:val="clear" w:color="auto" w:fill="FFFFFF"/>
        </w:rPr>
        <w:t xml:space="preserve"> Editora, 2009.</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NBR ISO/IEC 9126-1. [S.l.]: ABNT, 2003. Projeto 21:101.01-009:2002.</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PAULA FILHO, W. D. P. </w:t>
      </w:r>
      <w:r w:rsidRPr="00EF50BF">
        <w:rPr>
          <w:b/>
          <w:bCs/>
          <w:noProof/>
        </w:rPr>
        <w:t>Engenharia de software:</w:t>
      </w:r>
      <w:r w:rsidRPr="00EF50BF">
        <w:rPr>
          <w:noProof/>
        </w:rPr>
        <w:t xml:space="preserve"> Fundamentos, Métodos e Padrões. 3. ed. Rio de Janeito: LTC, 2003.</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PRESSMAN, R. S. </w:t>
      </w:r>
      <w:r w:rsidRPr="00EF50BF">
        <w:rPr>
          <w:b/>
          <w:bCs/>
          <w:noProof/>
        </w:rPr>
        <w:t>Engenharia de Software:</w:t>
      </w:r>
      <w:r w:rsidRPr="00EF50BF">
        <w:rPr>
          <w:noProof/>
        </w:rPr>
        <w:t xml:space="preserve"> Uma Abordagem Profissional. 7. ed. Porto Alegre: AMGH, 2011.</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SOMMERVILLE, I. </w:t>
      </w:r>
      <w:r w:rsidRPr="00EF50BF">
        <w:rPr>
          <w:b/>
          <w:bCs/>
          <w:noProof/>
        </w:rPr>
        <w:t>Engenharia de Software</w:t>
      </w:r>
      <w:r w:rsidRPr="00EF50BF">
        <w:rPr>
          <w:noProof/>
        </w:rPr>
        <w:t>. 9. ed. São Paulo: Person, 2011.</w:t>
      </w:r>
    </w:p>
    <w:p w:rsidR="00C613E6" w:rsidRPr="00EF50BF" w:rsidRDefault="00C613E6" w:rsidP="00CB53BB">
      <w:pPr>
        <w:pStyle w:val="Referncia"/>
        <w:rPr>
          <w:noProof/>
        </w:rPr>
      </w:pPr>
    </w:p>
    <w:p w:rsidR="00C613E6" w:rsidRPr="00EF50BF" w:rsidRDefault="00C613E6" w:rsidP="00CB53BB">
      <w:pPr>
        <w:pStyle w:val="Referncia"/>
        <w:rPr>
          <w:noProof/>
        </w:rPr>
      </w:pPr>
      <w:r w:rsidRPr="00EF50BF">
        <w:rPr>
          <w:noProof/>
        </w:rPr>
        <w:t xml:space="preserve">SPC BRASIL - SERVIÇO DE PROTEÇÃO AO CRÉDITO. </w:t>
      </w:r>
      <w:r w:rsidRPr="00EF50BF">
        <w:rPr>
          <w:b/>
          <w:bCs/>
          <w:noProof/>
        </w:rPr>
        <w:t>Apenas 38% dos brasileiros se sentem seguros para lidarApenas 38% dos brasileiros se sentem seguros para lidar</w:t>
      </w:r>
      <w:r w:rsidRPr="00EF50BF">
        <w:rPr>
          <w:noProof/>
        </w:rPr>
        <w:t>, 2016. Disponivel em: &lt;https://www.spcbrasil.org.br/imprensa/noticia/1335&gt;. Acesso em: 13 jun. 2016.</w:t>
      </w:r>
    </w:p>
    <w:p w:rsidR="00C613E6" w:rsidRPr="00EF50BF" w:rsidRDefault="00C613E6" w:rsidP="00CB53BB">
      <w:pPr>
        <w:pStyle w:val="Referncia"/>
      </w:pPr>
    </w:p>
    <w:p w:rsidR="00C613E6" w:rsidRPr="00EF50BF" w:rsidRDefault="00C613E6" w:rsidP="00C82E86"/>
    <w:sectPr w:rsidR="00C613E6" w:rsidRPr="00EF50BF" w:rsidSect="00C82E86">
      <w:headerReference w:type="default" r:id="rId43"/>
      <w:pgSz w:w="11906" w:h="16838" w:code="9"/>
      <w:pgMar w:top="1134" w:right="1134" w:bottom="1701"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943" w:rsidRDefault="00584943" w:rsidP="007D6C1B">
      <w:pPr>
        <w:spacing w:line="240" w:lineRule="auto"/>
      </w:pPr>
      <w:r>
        <w:separator/>
      </w:r>
    </w:p>
  </w:endnote>
  <w:endnote w:type="continuationSeparator" w:id="0">
    <w:p w:rsidR="00584943" w:rsidRDefault="00584943" w:rsidP="007D6C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943" w:rsidRDefault="00584943" w:rsidP="007D6C1B">
      <w:pPr>
        <w:spacing w:line="240" w:lineRule="auto"/>
      </w:pPr>
      <w:r>
        <w:separator/>
      </w:r>
    </w:p>
  </w:footnote>
  <w:footnote w:type="continuationSeparator" w:id="0">
    <w:p w:rsidR="00584943" w:rsidRDefault="00584943" w:rsidP="007D6C1B">
      <w:pPr>
        <w:spacing w:line="240" w:lineRule="auto"/>
      </w:pPr>
      <w:r>
        <w:continuationSeparator/>
      </w:r>
    </w:p>
  </w:footnote>
  <w:footnote w:id="1">
    <w:p w:rsidR="00584943" w:rsidRDefault="00584943" w:rsidP="009A73C6">
      <w:pPr>
        <w:pStyle w:val="Textodenotaderodap"/>
        <w:spacing w:after="0"/>
        <w:jc w:val="both"/>
      </w:pPr>
      <w:r>
        <w:rPr>
          <w:rStyle w:val="Refdenotaderodap"/>
        </w:rPr>
        <w:footnoteRef/>
      </w:r>
      <w:r>
        <w:t xml:space="preserve"> As despesas superam as receitas.</w:t>
      </w:r>
    </w:p>
  </w:footnote>
  <w:footnote w:id="2">
    <w:p w:rsidR="00584943" w:rsidRDefault="00584943" w:rsidP="009A73C6">
      <w:pPr>
        <w:pStyle w:val="Textodenotaderodap"/>
        <w:spacing w:after="0"/>
        <w:jc w:val="both"/>
      </w:pPr>
      <w:r>
        <w:rPr>
          <w:rStyle w:val="Refdenotaderodap"/>
        </w:rPr>
        <w:footnoteRef/>
      </w:r>
      <w:r>
        <w:t xml:space="preserve"> As despesas são iguais às receitas.</w:t>
      </w:r>
    </w:p>
  </w:footnote>
  <w:footnote w:id="3">
    <w:p w:rsidR="00584943" w:rsidRDefault="00584943" w:rsidP="009A73C6">
      <w:pPr>
        <w:pStyle w:val="Textodenotaderodap"/>
        <w:spacing w:after="0"/>
        <w:jc w:val="both"/>
      </w:pPr>
      <w:r>
        <w:rPr>
          <w:rStyle w:val="Refdenotaderodap"/>
        </w:rPr>
        <w:footnoteRef/>
      </w:r>
      <w:r>
        <w:t xml:space="preserve"> As receitas são superiores às despesas.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943" w:rsidRDefault="006C7CD6">
    <w:pPr>
      <w:pStyle w:val="Cabealho"/>
      <w:jc w:val="right"/>
    </w:pPr>
    <w:fldSimple w:instr="PAGE   \* MERGEFORMAT">
      <w:r w:rsidR="005E7C6C">
        <w:rPr>
          <w:noProof/>
        </w:rPr>
        <w:t>2</w:t>
      </w:r>
    </w:fldSimple>
  </w:p>
  <w:p w:rsidR="00584943" w:rsidRDefault="0058494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C0DB2"/>
    <w:multiLevelType w:val="hybridMultilevel"/>
    <w:tmpl w:val="306AA6DC"/>
    <w:lvl w:ilvl="0" w:tplc="F3103018">
      <w:start w:val="1"/>
      <w:numFmt w:val="lowerLetter"/>
      <w:lvlText w:val="%1)"/>
      <w:lvlJc w:val="left"/>
      <w:pPr>
        <w:ind w:left="644" w:hanging="360"/>
      </w:pPr>
      <w:rPr>
        <w:rFonts w:hint="default"/>
        <w:i w:val="0"/>
        <w:iCs w:val="0"/>
        <w:sz w:val="24"/>
        <w:szCs w:val="24"/>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
    <w:nsid w:val="10FA734F"/>
    <w:multiLevelType w:val="hybridMultilevel"/>
    <w:tmpl w:val="EF4A71B0"/>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2">
    <w:nsid w:val="148A1617"/>
    <w:multiLevelType w:val="hybridMultilevel"/>
    <w:tmpl w:val="65ACEC72"/>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3">
    <w:nsid w:val="2229339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249053AA"/>
    <w:multiLevelType w:val="multilevel"/>
    <w:tmpl w:val="5E44B646"/>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nsid w:val="2DD21032"/>
    <w:multiLevelType w:val="multilevel"/>
    <w:tmpl w:val="DFEAD228"/>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C31F3D"/>
    <w:multiLevelType w:val="multilevel"/>
    <w:tmpl w:val="C480F5A0"/>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nsid w:val="355D7D08"/>
    <w:multiLevelType w:val="hybridMultilevel"/>
    <w:tmpl w:val="B7722992"/>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nsid w:val="35EF4109"/>
    <w:multiLevelType w:val="hybridMultilevel"/>
    <w:tmpl w:val="A5CCEF52"/>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9">
    <w:nsid w:val="37723EBD"/>
    <w:multiLevelType w:val="multilevel"/>
    <w:tmpl w:val="FE324A72"/>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nsid w:val="49354B1B"/>
    <w:multiLevelType w:val="hybridMultilevel"/>
    <w:tmpl w:val="83DCF58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nsid w:val="4B165889"/>
    <w:multiLevelType w:val="hybridMultilevel"/>
    <w:tmpl w:val="81369028"/>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12">
    <w:nsid w:val="4CCB3D0C"/>
    <w:multiLevelType w:val="hybridMultilevel"/>
    <w:tmpl w:val="5BDC8786"/>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13">
    <w:nsid w:val="50A467FF"/>
    <w:multiLevelType w:val="hybridMultilevel"/>
    <w:tmpl w:val="C41AB0B2"/>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4">
    <w:nsid w:val="50F57C15"/>
    <w:multiLevelType w:val="hybridMultilevel"/>
    <w:tmpl w:val="28325692"/>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5">
    <w:nsid w:val="59B71C73"/>
    <w:multiLevelType w:val="hybridMultilevel"/>
    <w:tmpl w:val="1E3EBAE2"/>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6">
    <w:nsid w:val="5F546505"/>
    <w:multiLevelType w:val="multilevel"/>
    <w:tmpl w:val="C480F5A0"/>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nsid w:val="62482BBE"/>
    <w:multiLevelType w:val="multilevel"/>
    <w:tmpl w:val="C480F5A0"/>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nsid w:val="697906D0"/>
    <w:multiLevelType w:val="hybridMultilevel"/>
    <w:tmpl w:val="D6504B6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nsid w:val="730B39F7"/>
    <w:multiLevelType w:val="multilevel"/>
    <w:tmpl w:val="0416001D"/>
    <w:styleLink w:val="Estilo1"/>
    <w:lvl w:ilvl="0">
      <w:start w:val="1"/>
      <w:numFmt w:val="decimal"/>
      <w:lvlText w:val="%1)"/>
      <w:lvlJc w:val="left"/>
      <w:pPr>
        <w:ind w:left="360" w:hanging="360"/>
      </w:pPr>
      <w:rPr>
        <w:rFonts w:ascii="Arial" w:hAnsi="Arial" w:cs="Arial"/>
        <w:b/>
        <w:bCs/>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5045F1A"/>
    <w:multiLevelType w:val="multilevel"/>
    <w:tmpl w:val="FE324A72"/>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nsid w:val="780C4272"/>
    <w:multiLevelType w:val="hybridMultilevel"/>
    <w:tmpl w:val="B3F09E8C"/>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22">
    <w:nsid w:val="7AA96B84"/>
    <w:multiLevelType w:val="multilevel"/>
    <w:tmpl w:val="C480F5A0"/>
    <w:lvl w:ilvl="0">
      <w:start w:val="1"/>
      <w:numFmt w:val="decimal"/>
      <w:lvlText w:val="%1"/>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nsid w:val="7C411C72"/>
    <w:multiLevelType w:val="hybridMultilevel"/>
    <w:tmpl w:val="F66C2E14"/>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0"/>
  </w:num>
  <w:num w:numId="3">
    <w:abstractNumId w:val="19"/>
  </w:num>
  <w:num w:numId="4">
    <w:abstractNumId w:val="3"/>
  </w:num>
  <w:num w:numId="5">
    <w:abstractNumId w:val="7"/>
  </w:num>
  <w:num w:numId="6">
    <w:abstractNumId w:val="22"/>
  </w:num>
  <w:num w:numId="7">
    <w:abstractNumId w:val="4"/>
  </w:num>
  <w:num w:numId="8">
    <w:abstractNumId w:val="20"/>
  </w:num>
  <w:num w:numId="9">
    <w:abstractNumId w:val="16"/>
  </w:num>
  <w:num w:numId="10">
    <w:abstractNumId w:val="6"/>
  </w:num>
  <w:num w:numId="11">
    <w:abstractNumId w:val="17"/>
  </w:num>
  <w:num w:numId="12">
    <w:abstractNumId w:val="2"/>
  </w:num>
  <w:num w:numId="13">
    <w:abstractNumId w:val="23"/>
  </w:num>
  <w:num w:numId="14">
    <w:abstractNumId w:val="14"/>
  </w:num>
  <w:num w:numId="15">
    <w:abstractNumId w:val="11"/>
  </w:num>
  <w:num w:numId="16">
    <w:abstractNumId w:val="13"/>
  </w:num>
  <w:num w:numId="17">
    <w:abstractNumId w:val="1"/>
  </w:num>
  <w:num w:numId="18">
    <w:abstractNumId w:val="12"/>
  </w:num>
  <w:num w:numId="19">
    <w:abstractNumId w:val="21"/>
  </w:num>
  <w:num w:numId="20">
    <w:abstractNumId w:val="9"/>
  </w:num>
  <w:num w:numId="21">
    <w:abstractNumId w:val="10"/>
  </w:num>
  <w:num w:numId="22">
    <w:abstractNumId w:val="18"/>
  </w:num>
  <w:num w:numId="23">
    <w:abstractNumId w:val="15"/>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7D6C1B"/>
    <w:rsid w:val="00005B94"/>
    <w:rsid w:val="000063B2"/>
    <w:rsid w:val="00006BFD"/>
    <w:rsid w:val="000071DF"/>
    <w:rsid w:val="00007A6E"/>
    <w:rsid w:val="0002379D"/>
    <w:rsid w:val="00023FFD"/>
    <w:rsid w:val="0002427E"/>
    <w:rsid w:val="0002536F"/>
    <w:rsid w:val="0002776F"/>
    <w:rsid w:val="0003302E"/>
    <w:rsid w:val="00035D88"/>
    <w:rsid w:val="00037929"/>
    <w:rsid w:val="00037C15"/>
    <w:rsid w:val="0004399B"/>
    <w:rsid w:val="000445BB"/>
    <w:rsid w:val="0004630A"/>
    <w:rsid w:val="000516F8"/>
    <w:rsid w:val="0005447C"/>
    <w:rsid w:val="00055F96"/>
    <w:rsid w:val="00056E95"/>
    <w:rsid w:val="00065639"/>
    <w:rsid w:val="00067115"/>
    <w:rsid w:val="00070149"/>
    <w:rsid w:val="00077595"/>
    <w:rsid w:val="00077AB4"/>
    <w:rsid w:val="000819AF"/>
    <w:rsid w:val="00085E37"/>
    <w:rsid w:val="0008629B"/>
    <w:rsid w:val="000863CB"/>
    <w:rsid w:val="000919BC"/>
    <w:rsid w:val="0009259A"/>
    <w:rsid w:val="00092D07"/>
    <w:rsid w:val="0009422F"/>
    <w:rsid w:val="000969FD"/>
    <w:rsid w:val="000A13BE"/>
    <w:rsid w:val="000A49F7"/>
    <w:rsid w:val="000A5C13"/>
    <w:rsid w:val="000A62CC"/>
    <w:rsid w:val="000B034F"/>
    <w:rsid w:val="000B5DBF"/>
    <w:rsid w:val="000B6964"/>
    <w:rsid w:val="000B771C"/>
    <w:rsid w:val="000C3269"/>
    <w:rsid w:val="000C4ED4"/>
    <w:rsid w:val="000C6109"/>
    <w:rsid w:val="000C695F"/>
    <w:rsid w:val="000C7A74"/>
    <w:rsid w:val="000D054E"/>
    <w:rsid w:val="000D1C2F"/>
    <w:rsid w:val="000D1E52"/>
    <w:rsid w:val="000D2A7F"/>
    <w:rsid w:val="000D2E49"/>
    <w:rsid w:val="000D5202"/>
    <w:rsid w:val="000D6CC6"/>
    <w:rsid w:val="000D7C31"/>
    <w:rsid w:val="000E2D01"/>
    <w:rsid w:val="000E4D85"/>
    <w:rsid w:val="000E5B78"/>
    <w:rsid w:val="000E6CB1"/>
    <w:rsid w:val="000E7D92"/>
    <w:rsid w:val="000F046E"/>
    <w:rsid w:val="000F380F"/>
    <w:rsid w:val="000F4C06"/>
    <w:rsid w:val="000F50FE"/>
    <w:rsid w:val="000F7526"/>
    <w:rsid w:val="00102794"/>
    <w:rsid w:val="001040FA"/>
    <w:rsid w:val="0010480C"/>
    <w:rsid w:val="00105C30"/>
    <w:rsid w:val="00106576"/>
    <w:rsid w:val="0010658F"/>
    <w:rsid w:val="00110584"/>
    <w:rsid w:val="00112225"/>
    <w:rsid w:val="00116408"/>
    <w:rsid w:val="00121DDD"/>
    <w:rsid w:val="001302AF"/>
    <w:rsid w:val="00133446"/>
    <w:rsid w:val="0013347C"/>
    <w:rsid w:val="001348D1"/>
    <w:rsid w:val="001360AE"/>
    <w:rsid w:val="0014078A"/>
    <w:rsid w:val="00143B23"/>
    <w:rsid w:val="0014517E"/>
    <w:rsid w:val="00150531"/>
    <w:rsid w:val="001530E2"/>
    <w:rsid w:val="00153928"/>
    <w:rsid w:val="00154039"/>
    <w:rsid w:val="00154EF4"/>
    <w:rsid w:val="00160D6A"/>
    <w:rsid w:val="00170192"/>
    <w:rsid w:val="00171E0C"/>
    <w:rsid w:val="0017227F"/>
    <w:rsid w:val="001728B1"/>
    <w:rsid w:val="00173C73"/>
    <w:rsid w:val="001759A4"/>
    <w:rsid w:val="00181CD0"/>
    <w:rsid w:val="00183ABF"/>
    <w:rsid w:val="00184521"/>
    <w:rsid w:val="00184F76"/>
    <w:rsid w:val="00186AF1"/>
    <w:rsid w:val="00186F63"/>
    <w:rsid w:val="00187A9A"/>
    <w:rsid w:val="001906E7"/>
    <w:rsid w:val="0019534B"/>
    <w:rsid w:val="001A54EB"/>
    <w:rsid w:val="001A67C5"/>
    <w:rsid w:val="001A75EA"/>
    <w:rsid w:val="001A7BF0"/>
    <w:rsid w:val="001B0468"/>
    <w:rsid w:val="001B052C"/>
    <w:rsid w:val="001B0C3E"/>
    <w:rsid w:val="001B2795"/>
    <w:rsid w:val="001B4957"/>
    <w:rsid w:val="001B595B"/>
    <w:rsid w:val="001B603F"/>
    <w:rsid w:val="001B776A"/>
    <w:rsid w:val="001C0114"/>
    <w:rsid w:val="001D1669"/>
    <w:rsid w:val="001D6D4A"/>
    <w:rsid w:val="001E0CC6"/>
    <w:rsid w:val="001E0CC7"/>
    <w:rsid w:val="001E269C"/>
    <w:rsid w:val="001E4B7D"/>
    <w:rsid w:val="001E5458"/>
    <w:rsid w:val="001E54C1"/>
    <w:rsid w:val="001F09AC"/>
    <w:rsid w:val="001F0A6E"/>
    <w:rsid w:val="001F120D"/>
    <w:rsid w:val="001F14B3"/>
    <w:rsid w:val="001F435B"/>
    <w:rsid w:val="001F4BB1"/>
    <w:rsid w:val="00205455"/>
    <w:rsid w:val="00205F47"/>
    <w:rsid w:val="00206693"/>
    <w:rsid w:val="00210398"/>
    <w:rsid w:val="00214AB2"/>
    <w:rsid w:val="00214CD6"/>
    <w:rsid w:val="00216075"/>
    <w:rsid w:val="0021797D"/>
    <w:rsid w:val="00220235"/>
    <w:rsid w:val="002210BF"/>
    <w:rsid w:val="0022193E"/>
    <w:rsid w:val="0022375F"/>
    <w:rsid w:val="002242CE"/>
    <w:rsid w:val="00233209"/>
    <w:rsid w:val="00236B81"/>
    <w:rsid w:val="00240FBD"/>
    <w:rsid w:val="00243FE7"/>
    <w:rsid w:val="002442E6"/>
    <w:rsid w:val="00247C3D"/>
    <w:rsid w:val="0025094E"/>
    <w:rsid w:val="002547B6"/>
    <w:rsid w:val="00255A6C"/>
    <w:rsid w:val="00261026"/>
    <w:rsid w:val="002703F2"/>
    <w:rsid w:val="00271B17"/>
    <w:rsid w:val="00271E0B"/>
    <w:rsid w:val="0027644E"/>
    <w:rsid w:val="00276826"/>
    <w:rsid w:val="002805CD"/>
    <w:rsid w:val="00282BCB"/>
    <w:rsid w:val="002857AE"/>
    <w:rsid w:val="002872DF"/>
    <w:rsid w:val="00291FA3"/>
    <w:rsid w:val="00297A12"/>
    <w:rsid w:val="002A1FE8"/>
    <w:rsid w:val="002A49C4"/>
    <w:rsid w:val="002A5CB3"/>
    <w:rsid w:val="002A6074"/>
    <w:rsid w:val="002B0307"/>
    <w:rsid w:val="002B1697"/>
    <w:rsid w:val="002B27AF"/>
    <w:rsid w:val="002B4017"/>
    <w:rsid w:val="002B7825"/>
    <w:rsid w:val="002C17A6"/>
    <w:rsid w:val="002C2827"/>
    <w:rsid w:val="002C627C"/>
    <w:rsid w:val="002D31FF"/>
    <w:rsid w:val="002D3DF1"/>
    <w:rsid w:val="002D481A"/>
    <w:rsid w:val="002D509F"/>
    <w:rsid w:val="002E0AA1"/>
    <w:rsid w:val="002E352C"/>
    <w:rsid w:val="002E4128"/>
    <w:rsid w:val="002E6281"/>
    <w:rsid w:val="002E7780"/>
    <w:rsid w:val="002F2C79"/>
    <w:rsid w:val="002F30C9"/>
    <w:rsid w:val="002F5A41"/>
    <w:rsid w:val="002F658E"/>
    <w:rsid w:val="0030150E"/>
    <w:rsid w:val="00301B64"/>
    <w:rsid w:val="00305386"/>
    <w:rsid w:val="00311B05"/>
    <w:rsid w:val="00312811"/>
    <w:rsid w:val="00314218"/>
    <w:rsid w:val="003143CC"/>
    <w:rsid w:val="0031485E"/>
    <w:rsid w:val="00315E85"/>
    <w:rsid w:val="00323207"/>
    <w:rsid w:val="00323F8C"/>
    <w:rsid w:val="00330A1E"/>
    <w:rsid w:val="00330E20"/>
    <w:rsid w:val="0033330F"/>
    <w:rsid w:val="00334FDC"/>
    <w:rsid w:val="00337D6A"/>
    <w:rsid w:val="00342671"/>
    <w:rsid w:val="0034406E"/>
    <w:rsid w:val="003443F7"/>
    <w:rsid w:val="00346397"/>
    <w:rsid w:val="0035094F"/>
    <w:rsid w:val="00351DA0"/>
    <w:rsid w:val="00357566"/>
    <w:rsid w:val="003576D8"/>
    <w:rsid w:val="003579FE"/>
    <w:rsid w:val="0037045C"/>
    <w:rsid w:val="003736A3"/>
    <w:rsid w:val="00373E64"/>
    <w:rsid w:val="00376142"/>
    <w:rsid w:val="00377379"/>
    <w:rsid w:val="0038017A"/>
    <w:rsid w:val="00380FC2"/>
    <w:rsid w:val="00386177"/>
    <w:rsid w:val="003914FA"/>
    <w:rsid w:val="0039584B"/>
    <w:rsid w:val="003A2997"/>
    <w:rsid w:val="003A40C6"/>
    <w:rsid w:val="003A432E"/>
    <w:rsid w:val="003A5F41"/>
    <w:rsid w:val="003A7B38"/>
    <w:rsid w:val="003A7D64"/>
    <w:rsid w:val="003B6893"/>
    <w:rsid w:val="003B70DF"/>
    <w:rsid w:val="003C0677"/>
    <w:rsid w:val="003C11D7"/>
    <w:rsid w:val="003C1B41"/>
    <w:rsid w:val="003C3D34"/>
    <w:rsid w:val="003C4608"/>
    <w:rsid w:val="003C4990"/>
    <w:rsid w:val="003C650C"/>
    <w:rsid w:val="003C73DB"/>
    <w:rsid w:val="003C7BB8"/>
    <w:rsid w:val="003D050C"/>
    <w:rsid w:val="003D08DA"/>
    <w:rsid w:val="003D2092"/>
    <w:rsid w:val="003D2A34"/>
    <w:rsid w:val="003D71EC"/>
    <w:rsid w:val="003E0160"/>
    <w:rsid w:val="003E1DF3"/>
    <w:rsid w:val="003E3024"/>
    <w:rsid w:val="003E3868"/>
    <w:rsid w:val="003E4548"/>
    <w:rsid w:val="003E6174"/>
    <w:rsid w:val="003E68F3"/>
    <w:rsid w:val="003E6E6F"/>
    <w:rsid w:val="003E7EB4"/>
    <w:rsid w:val="003F3463"/>
    <w:rsid w:val="003F595A"/>
    <w:rsid w:val="003F774E"/>
    <w:rsid w:val="004000FC"/>
    <w:rsid w:val="0040158F"/>
    <w:rsid w:val="00401A5C"/>
    <w:rsid w:val="00402251"/>
    <w:rsid w:val="00402CFA"/>
    <w:rsid w:val="00403928"/>
    <w:rsid w:val="00410B4F"/>
    <w:rsid w:val="00410B81"/>
    <w:rsid w:val="00411344"/>
    <w:rsid w:val="00416544"/>
    <w:rsid w:val="00417C43"/>
    <w:rsid w:val="0042481E"/>
    <w:rsid w:val="00426F50"/>
    <w:rsid w:val="004272A9"/>
    <w:rsid w:val="0043377B"/>
    <w:rsid w:val="00437958"/>
    <w:rsid w:val="00440C27"/>
    <w:rsid w:val="00444252"/>
    <w:rsid w:val="0044761E"/>
    <w:rsid w:val="004506BE"/>
    <w:rsid w:val="00450A24"/>
    <w:rsid w:val="00450BAC"/>
    <w:rsid w:val="00452122"/>
    <w:rsid w:val="00455612"/>
    <w:rsid w:val="00456BB0"/>
    <w:rsid w:val="00457ED4"/>
    <w:rsid w:val="00464ACB"/>
    <w:rsid w:val="0046613D"/>
    <w:rsid w:val="00466338"/>
    <w:rsid w:val="004670E3"/>
    <w:rsid w:val="00472795"/>
    <w:rsid w:val="00481FDD"/>
    <w:rsid w:val="00484AC7"/>
    <w:rsid w:val="004919FE"/>
    <w:rsid w:val="00494C48"/>
    <w:rsid w:val="004955C1"/>
    <w:rsid w:val="00496D12"/>
    <w:rsid w:val="004A0B15"/>
    <w:rsid w:val="004A0E25"/>
    <w:rsid w:val="004A29CB"/>
    <w:rsid w:val="004A3009"/>
    <w:rsid w:val="004A50A8"/>
    <w:rsid w:val="004A63D4"/>
    <w:rsid w:val="004B2613"/>
    <w:rsid w:val="004B3C8D"/>
    <w:rsid w:val="004B7A19"/>
    <w:rsid w:val="004C40E3"/>
    <w:rsid w:val="004C6D03"/>
    <w:rsid w:val="004D5DE7"/>
    <w:rsid w:val="004D7263"/>
    <w:rsid w:val="004D7767"/>
    <w:rsid w:val="004E47E3"/>
    <w:rsid w:val="004E4F7E"/>
    <w:rsid w:val="004E6011"/>
    <w:rsid w:val="004E763F"/>
    <w:rsid w:val="004E7AF2"/>
    <w:rsid w:val="004F2537"/>
    <w:rsid w:val="004F2ACC"/>
    <w:rsid w:val="004F37B3"/>
    <w:rsid w:val="004F6A89"/>
    <w:rsid w:val="004F718E"/>
    <w:rsid w:val="004F78E1"/>
    <w:rsid w:val="005021B3"/>
    <w:rsid w:val="00510D5C"/>
    <w:rsid w:val="00511D4C"/>
    <w:rsid w:val="00513767"/>
    <w:rsid w:val="005143D8"/>
    <w:rsid w:val="005423AE"/>
    <w:rsid w:val="00542FE4"/>
    <w:rsid w:val="005528FA"/>
    <w:rsid w:val="005567A5"/>
    <w:rsid w:val="005612E6"/>
    <w:rsid w:val="00561686"/>
    <w:rsid w:val="00563363"/>
    <w:rsid w:val="005651C4"/>
    <w:rsid w:val="00566FFF"/>
    <w:rsid w:val="005677DC"/>
    <w:rsid w:val="00570477"/>
    <w:rsid w:val="00570741"/>
    <w:rsid w:val="005743B8"/>
    <w:rsid w:val="005770F4"/>
    <w:rsid w:val="00583E4D"/>
    <w:rsid w:val="005842DF"/>
    <w:rsid w:val="00584943"/>
    <w:rsid w:val="00585F4D"/>
    <w:rsid w:val="00587D87"/>
    <w:rsid w:val="0059389B"/>
    <w:rsid w:val="00594FAF"/>
    <w:rsid w:val="00595FFF"/>
    <w:rsid w:val="005A2B83"/>
    <w:rsid w:val="005B23E3"/>
    <w:rsid w:val="005B5808"/>
    <w:rsid w:val="005B7435"/>
    <w:rsid w:val="005C068B"/>
    <w:rsid w:val="005C1BFC"/>
    <w:rsid w:val="005C3A6C"/>
    <w:rsid w:val="005C482A"/>
    <w:rsid w:val="005C49D5"/>
    <w:rsid w:val="005D5786"/>
    <w:rsid w:val="005E0762"/>
    <w:rsid w:val="005E1245"/>
    <w:rsid w:val="005E7C6C"/>
    <w:rsid w:val="005F0884"/>
    <w:rsid w:val="005F1FC5"/>
    <w:rsid w:val="00602120"/>
    <w:rsid w:val="0060423F"/>
    <w:rsid w:val="006042D8"/>
    <w:rsid w:val="0060505D"/>
    <w:rsid w:val="006071B9"/>
    <w:rsid w:val="00607A58"/>
    <w:rsid w:val="0061280C"/>
    <w:rsid w:val="00613601"/>
    <w:rsid w:val="0061755B"/>
    <w:rsid w:val="006204EF"/>
    <w:rsid w:val="0062233D"/>
    <w:rsid w:val="0062672F"/>
    <w:rsid w:val="00632AF0"/>
    <w:rsid w:val="00632D94"/>
    <w:rsid w:val="006374F4"/>
    <w:rsid w:val="0064013C"/>
    <w:rsid w:val="00640CD5"/>
    <w:rsid w:val="00641563"/>
    <w:rsid w:val="00643A80"/>
    <w:rsid w:val="006447E6"/>
    <w:rsid w:val="006508BD"/>
    <w:rsid w:val="006524D3"/>
    <w:rsid w:val="00656A52"/>
    <w:rsid w:val="00660EDE"/>
    <w:rsid w:val="0066109D"/>
    <w:rsid w:val="00662169"/>
    <w:rsid w:val="006635DA"/>
    <w:rsid w:val="00663A84"/>
    <w:rsid w:val="00663B0B"/>
    <w:rsid w:val="006641CE"/>
    <w:rsid w:val="00667A48"/>
    <w:rsid w:val="00671800"/>
    <w:rsid w:val="006768E2"/>
    <w:rsid w:val="00683190"/>
    <w:rsid w:val="00690495"/>
    <w:rsid w:val="00691867"/>
    <w:rsid w:val="0069473A"/>
    <w:rsid w:val="0069595B"/>
    <w:rsid w:val="00695A8A"/>
    <w:rsid w:val="00695F30"/>
    <w:rsid w:val="00696957"/>
    <w:rsid w:val="00696CD4"/>
    <w:rsid w:val="006A0605"/>
    <w:rsid w:val="006A18F5"/>
    <w:rsid w:val="006A1F94"/>
    <w:rsid w:val="006A270B"/>
    <w:rsid w:val="006A46A4"/>
    <w:rsid w:val="006A5896"/>
    <w:rsid w:val="006A70F4"/>
    <w:rsid w:val="006A7D66"/>
    <w:rsid w:val="006B0BE4"/>
    <w:rsid w:val="006B0F52"/>
    <w:rsid w:val="006B2568"/>
    <w:rsid w:val="006B3998"/>
    <w:rsid w:val="006B728B"/>
    <w:rsid w:val="006C0FC5"/>
    <w:rsid w:val="006C4528"/>
    <w:rsid w:val="006C4746"/>
    <w:rsid w:val="006C7CD6"/>
    <w:rsid w:val="006D23CA"/>
    <w:rsid w:val="006D5842"/>
    <w:rsid w:val="006D5E50"/>
    <w:rsid w:val="006D645E"/>
    <w:rsid w:val="006D719C"/>
    <w:rsid w:val="006E26E6"/>
    <w:rsid w:val="006E6F51"/>
    <w:rsid w:val="006F2BC6"/>
    <w:rsid w:val="006F2CCF"/>
    <w:rsid w:val="006F6240"/>
    <w:rsid w:val="006F7AE1"/>
    <w:rsid w:val="00701B53"/>
    <w:rsid w:val="00702164"/>
    <w:rsid w:val="00703EBD"/>
    <w:rsid w:val="007059AB"/>
    <w:rsid w:val="00707C31"/>
    <w:rsid w:val="007136CF"/>
    <w:rsid w:val="0072217A"/>
    <w:rsid w:val="007226C5"/>
    <w:rsid w:val="0073362C"/>
    <w:rsid w:val="00734BF9"/>
    <w:rsid w:val="007376D5"/>
    <w:rsid w:val="00737C0B"/>
    <w:rsid w:val="00745C25"/>
    <w:rsid w:val="00747D7F"/>
    <w:rsid w:val="007508D0"/>
    <w:rsid w:val="0075155D"/>
    <w:rsid w:val="00752CE8"/>
    <w:rsid w:val="0075522A"/>
    <w:rsid w:val="00755E51"/>
    <w:rsid w:val="00761102"/>
    <w:rsid w:val="0076127F"/>
    <w:rsid w:val="00761787"/>
    <w:rsid w:val="007622AE"/>
    <w:rsid w:val="00776800"/>
    <w:rsid w:val="00784E30"/>
    <w:rsid w:val="007859AC"/>
    <w:rsid w:val="0079794F"/>
    <w:rsid w:val="007A0A31"/>
    <w:rsid w:val="007A23ED"/>
    <w:rsid w:val="007A4348"/>
    <w:rsid w:val="007A7826"/>
    <w:rsid w:val="007B41DF"/>
    <w:rsid w:val="007B4495"/>
    <w:rsid w:val="007C3150"/>
    <w:rsid w:val="007C4D0F"/>
    <w:rsid w:val="007C576D"/>
    <w:rsid w:val="007C63E2"/>
    <w:rsid w:val="007C785E"/>
    <w:rsid w:val="007D1525"/>
    <w:rsid w:val="007D1DBC"/>
    <w:rsid w:val="007D2CE8"/>
    <w:rsid w:val="007D395C"/>
    <w:rsid w:val="007D3E28"/>
    <w:rsid w:val="007D60A0"/>
    <w:rsid w:val="007D6243"/>
    <w:rsid w:val="007D64FC"/>
    <w:rsid w:val="007D6C1B"/>
    <w:rsid w:val="007E0FBD"/>
    <w:rsid w:val="007E1A95"/>
    <w:rsid w:val="007E3697"/>
    <w:rsid w:val="007E4176"/>
    <w:rsid w:val="007E527A"/>
    <w:rsid w:val="007E7071"/>
    <w:rsid w:val="007F11AB"/>
    <w:rsid w:val="007F2FF1"/>
    <w:rsid w:val="007F3FDF"/>
    <w:rsid w:val="007F54F1"/>
    <w:rsid w:val="007F677F"/>
    <w:rsid w:val="00803693"/>
    <w:rsid w:val="0080739F"/>
    <w:rsid w:val="00811100"/>
    <w:rsid w:val="00814EEF"/>
    <w:rsid w:val="008163A5"/>
    <w:rsid w:val="00816C02"/>
    <w:rsid w:val="00822CAA"/>
    <w:rsid w:val="00831406"/>
    <w:rsid w:val="00832519"/>
    <w:rsid w:val="00833361"/>
    <w:rsid w:val="00834B90"/>
    <w:rsid w:val="00837EB9"/>
    <w:rsid w:val="00845AFD"/>
    <w:rsid w:val="008473D7"/>
    <w:rsid w:val="008504D6"/>
    <w:rsid w:val="0086128D"/>
    <w:rsid w:val="008652F3"/>
    <w:rsid w:val="0086689C"/>
    <w:rsid w:val="00866E47"/>
    <w:rsid w:val="008740ED"/>
    <w:rsid w:val="008750F7"/>
    <w:rsid w:val="00884AB4"/>
    <w:rsid w:val="00884EB2"/>
    <w:rsid w:val="00887014"/>
    <w:rsid w:val="0089227E"/>
    <w:rsid w:val="008922AE"/>
    <w:rsid w:val="00892FF5"/>
    <w:rsid w:val="00896A73"/>
    <w:rsid w:val="00896E59"/>
    <w:rsid w:val="00897950"/>
    <w:rsid w:val="008A1619"/>
    <w:rsid w:val="008A5093"/>
    <w:rsid w:val="008A6996"/>
    <w:rsid w:val="008B34B7"/>
    <w:rsid w:val="008B72CE"/>
    <w:rsid w:val="008C0576"/>
    <w:rsid w:val="008C18C5"/>
    <w:rsid w:val="008C2E19"/>
    <w:rsid w:val="008C711E"/>
    <w:rsid w:val="008C7FA7"/>
    <w:rsid w:val="008D1C5A"/>
    <w:rsid w:val="008D3DC5"/>
    <w:rsid w:val="008D45C4"/>
    <w:rsid w:val="008D4A8F"/>
    <w:rsid w:val="008E0F3D"/>
    <w:rsid w:val="008F35D3"/>
    <w:rsid w:val="008F3C8C"/>
    <w:rsid w:val="00902717"/>
    <w:rsid w:val="00903DD2"/>
    <w:rsid w:val="00905011"/>
    <w:rsid w:val="009054F4"/>
    <w:rsid w:val="00905515"/>
    <w:rsid w:val="0090615C"/>
    <w:rsid w:val="00907A74"/>
    <w:rsid w:val="00910168"/>
    <w:rsid w:val="00911244"/>
    <w:rsid w:val="009134D4"/>
    <w:rsid w:val="00926BA8"/>
    <w:rsid w:val="00926BC4"/>
    <w:rsid w:val="009420A6"/>
    <w:rsid w:val="00944DB8"/>
    <w:rsid w:val="00945D5C"/>
    <w:rsid w:val="00952E34"/>
    <w:rsid w:val="00954E98"/>
    <w:rsid w:val="00956525"/>
    <w:rsid w:val="00956A7E"/>
    <w:rsid w:val="009635A7"/>
    <w:rsid w:val="009641E0"/>
    <w:rsid w:val="0096475E"/>
    <w:rsid w:val="00967FC6"/>
    <w:rsid w:val="00971DB3"/>
    <w:rsid w:val="00981DBA"/>
    <w:rsid w:val="00985100"/>
    <w:rsid w:val="00985554"/>
    <w:rsid w:val="0098788F"/>
    <w:rsid w:val="0099120A"/>
    <w:rsid w:val="00993440"/>
    <w:rsid w:val="009A0524"/>
    <w:rsid w:val="009A0A53"/>
    <w:rsid w:val="009A1930"/>
    <w:rsid w:val="009A5780"/>
    <w:rsid w:val="009A57C8"/>
    <w:rsid w:val="009A73C6"/>
    <w:rsid w:val="009B0C4A"/>
    <w:rsid w:val="009B67F9"/>
    <w:rsid w:val="009C3F91"/>
    <w:rsid w:val="009C4204"/>
    <w:rsid w:val="009C4B1F"/>
    <w:rsid w:val="009D11AE"/>
    <w:rsid w:val="009D4379"/>
    <w:rsid w:val="009E347C"/>
    <w:rsid w:val="009E5ACC"/>
    <w:rsid w:val="009F1B9A"/>
    <w:rsid w:val="009F2C1F"/>
    <w:rsid w:val="00A0244B"/>
    <w:rsid w:val="00A043CE"/>
    <w:rsid w:val="00A066EB"/>
    <w:rsid w:val="00A0685C"/>
    <w:rsid w:val="00A21195"/>
    <w:rsid w:val="00A2321B"/>
    <w:rsid w:val="00A275BF"/>
    <w:rsid w:val="00A30D71"/>
    <w:rsid w:val="00A3148A"/>
    <w:rsid w:val="00A339DB"/>
    <w:rsid w:val="00A33A81"/>
    <w:rsid w:val="00A354CA"/>
    <w:rsid w:val="00A41CB1"/>
    <w:rsid w:val="00A43D62"/>
    <w:rsid w:val="00A4489C"/>
    <w:rsid w:val="00A4513F"/>
    <w:rsid w:val="00A478E4"/>
    <w:rsid w:val="00A54FEB"/>
    <w:rsid w:val="00A561CE"/>
    <w:rsid w:val="00A60850"/>
    <w:rsid w:val="00A61065"/>
    <w:rsid w:val="00A6784E"/>
    <w:rsid w:val="00A71C10"/>
    <w:rsid w:val="00A777E0"/>
    <w:rsid w:val="00A82010"/>
    <w:rsid w:val="00A91CAF"/>
    <w:rsid w:val="00A95194"/>
    <w:rsid w:val="00A95A15"/>
    <w:rsid w:val="00AA0EB9"/>
    <w:rsid w:val="00AA478E"/>
    <w:rsid w:val="00AA4B75"/>
    <w:rsid w:val="00AA63E5"/>
    <w:rsid w:val="00AA6C19"/>
    <w:rsid w:val="00AA6F6A"/>
    <w:rsid w:val="00AB06C5"/>
    <w:rsid w:val="00AB1A0C"/>
    <w:rsid w:val="00AB41C1"/>
    <w:rsid w:val="00AB7335"/>
    <w:rsid w:val="00AC0CCE"/>
    <w:rsid w:val="00AC24D0"/>
    <w:rsid w:val="00AC3669"/>
    <w:rsid w:val="00AD3BA7"/>
    <w:rsid w:val="00AD402E"/>
    <w:rsid w:val="00AE0B97"/>
    <w:rsid w:val="00AE4A10"/>
    <w:rsid w:val="00AE6165"/>
    <w:rsid w:val="00AF24C8"/>
    <w:rsid w:val="00AF32B1"/>
    <w:rsid w:val="00AF3EF9"/>
    <w:rsid w:val="00B02881"/>
    <w:rsid w:val="00B10A93"/>
    <w:rsid w:val="00B14A9D"/>
    <w:rsid w:val="00B150B2"/>
    <w:rsid w:val="00B16058"/>
    <w:rsid w:val="00B161FC"/>
    <w:rsid w:val="00B16D12"/>
    <w:rsid w:val="00B21EAD"/>
    <w:rsid w:val="00B238EF"/>
    <w:rsid w:val="00B24BFA"/>
    <w:rsid w:val="00B331A8"/>
    <w:rsid w:val="00B33489"/>
    <w:rsid w:val="00B361F8"/>
    <w:rsid w:val="00B37F7D"/>
    <w:rsid w:val="00B41279"/>
    <w:rsid w:val="00B41338"/>
    <w:rsid w:val="00B43D9F"/>
    <w:rsid w:val="00B442AB"/>
    <w:rsid w:val="00B46123"/>
    <w:rsid w:val="00B46BC6"/>
    <w:rsid w:val="00B47EAE"/>
    <w:rsid w:val="00B51A2D"/>
    <w:rsid w:val="00B52A9A"/>
    <w:rsid w:val="00B5359E"/>
    <w:rsid w:val="00B5463F"/>
    <w:rsid w:val="00B56DA0"/>
    <w:rsid w:val="00B6281E"/>
    <w:rsid w:val="00B65B6A"/>
    <w:rsid w:val="00B66935"/>
    <w:rsid w:val="00B66C61"/>
    <w:rsid w:val="00B6739E"/>
    <w:rsid w:val="00B71819"/>
    <w:rsid w:val="00B72E1D"/>
    <w:rsid w:val="00B72FBD"/>
    <w:rsid w:val="00B7312B"/>
    <w:rsid w:val="00B733D0"/>
    <w:rsid w:val="00B7352E"/>
    <w:rsid w:val="00B74ED2"/>
    <w:rsid w:val="00B74F5C"/>
    <w:rsid w:val="00B81684"/>
    <w:rsid w:val="00B826DD"/>
    <w:rsid w:val="00B8384F"/>
    <w:rsid w:val="00B83D85"/>
    <w:rsid w:val="00B85AED"/>
    <w:rsid w:val="00B938F0"/>
    <w:rsid w:val="00B9642B"/>
    <w:rsid w:val="00BA5BF5"/>
    <w:rsid w:val="00BA5D06"/>
    <w:rsid w:val="00BA6005"/>
    <w:rsid w:val="00BA7ECF"/>
    <w:rsid w:val="00BA7F4F"/>
    <w:rsid w:val="00BB020A"/>
    <w:rsid w:val="00BB2E63"/>
    <w:rsid w:val="00BC3EF1"/>
    <w:rsid w:val="00BD2C4D"/>
    <w:rsid w:val="00BD3024"/>
    <w:rsid w:val="00BE1284"/>
    <w:rsid w:val="00BE1882"/>
    <w:rsid w:val="00BE3306"/>
    <w:rsid w:val="00BF02E4"/>
    <w:rsid w:val="00C00BB3"/>
    <w:rsid w:val="00C00CCD"/>
    <w:rsid w:val="00C021B9"/>
    <w:rsid w:val="00C02858"/>
    <w:rsid w:val="00C106C4"/>
    <w:rsid w:val="00C12E48"/>
    <w:rsid w:val="00C14E7D"/>
    <w:rsid w:val="00C15185"/>
    <w:rsid w:val="00C16D1B"/>
    <w:rsid w:val="00C224F6"/>
    <w:rsid w:val="00C22D09"/>
    <w:rsid w:val="00C232DA"/>
    <w:rsid w:val="00C270FD"/>
    <w:rsid w:val="00C3051F"/>
    <w:rsid w:val="00C30781"/>
    <w:rsid w:val="00C3326E"/>
    <w:rsid w:val="00C341AC"/>
    <w:rsid w:val="00C35146"/>
    <w:rsid w:val="00C35A6D"/>
    <w:rsid w:val="00C40D2B"/>
    <w:rsid w:val="00C43B87"/>
    <w:rsid w:val="00C446D5"/>
    <w:rsid w:val="00C44B23"/>
    <w:rsid w:val="00C47EF7"/>
    <w:rsid w:val="00C5322F"/>
    <w:rsid w:val="00C54E09"/>
    <w:rsid w:val="00C5519E"/>
    <w:rsid w:val="00C55C8A"/>
    <w:rsid w:val="00C613E6"/>
    <w:rsid w:val="00C618D6"/>
    <w:rsid w:val="00C649C9"/>
    <w:rsid w:val="00C73EC3"/>
    <w:rsid w:val="00C74F8A"/>
    <w:rsid w:val="00C77EAD"/>
    <w:rsid w:val="00C804D5"/>
    <w:rsid w:val="00C82B8D"/>
    <w:rsid w:val="00C82E86"/>
    <w:rsid w:val="00C83EBB"/>
    <w:rsid w:val="00C844E8"/>
    <w:rsid w:val="00C84968"/>
    <w:rsid w:val="00C85E9A"/>
    <w:rsid w:val="00C92D98"/>
    <w:rsid w:val="00C92DDB"/>
    <w:rsid w:val="00C94821"/>
    <w:rsid w:val="00C94AA3"/>
    <w:rsid w:val="00CA1764"/>
    <w:rsid w:val="00CA569A"/>
    <w:rsid w:val="00CA7CB2"/>
    <w:rsid w:val="00CA7EFE"/>
    <w:rsid w:val="00CB11D2"/>
    <w:rsid w:val="00CB4CB8"/>
    <w:rsid w:val="00CB53BB"/>
    <w:rsid w:val="00CB67D6"/>
    <w:rsid w:val="00CB7AEB"/>
    <w:rsid w:val="00CB7B39"/>
    <w:rsid w:val="00CC0ECD"/>
    <w:rsid w:val="00CC2559"/>
    <w:rsid w:val="00CC471A"/>
    <w:rsid w:val="00CC480F"/>
    <w:rsid w:val="00CC4D72"/>
    <w:rsid w:val="00CC5ABA"/>
    <w:rsid w:val="00CD0D28"/>
    <w:rsid w:val="00CD5005"/>
    <w:rsid w:val="00CD7A2B"/>
    <w:rsid w:val="00CD7E85"/>
    <w:rsid w:val="00CE1C24"/>
    <w:rsid w:val="00CE22E4"/>
    <w:rsid w:val="00CE2E83"/>
    <w:rsid w:val="00CE6A0B"/>
    <w:rsid w:val="00CF0A1D"/>
    <w:rsid w:val="00CF1C06"/>
    <w:rsid w:val="00CF2C92"/>
    <w:rsid w:val="00CF4F46"/>
    <w:rsid w:val="00CF7D8D"/>
    <w:rsid w:val="00D007B5"/>
    <w:rsid w:val="00D01499"/>
    <w:rsid w:val="00D02417"/>
    <w:rsid w:val="00D0530B"/>
    <w:rsid w:val="00D10F40"/>
    <w:rsid w:val="00D1227A"/>
    <w:rsid w:val="00D16864"/>
    <w:rsid w:val="00D25627"/>
    <w:rsid w:val="00D27A7B"/>
    <w:rsid w:val="00D31EC8"/>
    <w:rsid w:val="00D327F4"/>
    <w:rsid w:val="00D32AF0"/>
    <w:rsid w:val="00D35AFC"/>
    <w:rsid w:val="00D37BCF"/>
    <w:rsid w:val="00D40B0A"/>
    <w:rsid w:val="00D41B30"/>
    <w:rsid w:val="00D42355"/>
    <w:rsid w:val="00D429F6"/>
    <w:rsid w:val="00D42D72"/>
    <w:rsid w:val="00D4350F"/>
    <w:rsid w:val="00D46466"/>
    <w:rsid w:val="00D51071"/>
    <w:rsid w:val="00D54BF4"/>
    <w:rsid w:val="00D57D40"/>
    <w:rsid w:val="00D61C60"/>
    <w:rsid w:val="00D63E31"/>
    <w:rsid w:val="00D711F6"/>
    <w:rsid w:val="00D76DAE"/>
    <w:rsid w:val="00D80941"/>
    <w:rsid w:val="00D822C1"/>
    <w:rsid w:val="00D8420A"/>
    <w:rsid w:val="00D8461D"/>
    <w:rsid w:val="00D84A02"/>
    <w:rsid w:val="00D87C2E"/>
    <w:rsid w:val="00D92152"/>
    <w:rsid w:val="00D93532"/>
    <w:rsid w:val="00D94360"/>
    <w:rsid w:val="00D94C94"/>
    <w:rsid w:val="00DA115E"/>
    <w:rsid w:val="00DA1D07"/>
    <w:rsid w:val="00DA222A"/>
    <w:rsid w:val="00DA2951"/>
    <w:rsid w:val="00DA2B75"/>
    <w:rsid w:val="00DA7ED4"/>
    <w:rsid w:val="00DB1789"/>
    <w:rsid w:val="00DB3C05"/>
    <w:rsid w:val="00DB529F"/>
    <w:rsid w:val="00DB5BBF"/>
    <w:rsid w:val="00DB6EBC"/>
    <w:rsid w:val="00DB757D"/>
    <w:rsid w:val="00DC0413"/>
    <w:rsid w:val="00DC041A"/>
    <w:rsid w:val="00DC1D4A"/>
    <w:rsid w:val="00DC1E1F"/>
    <w:rsid w:val="00DC2758"/>
    <w:rsid w:val="00DC32BB"/>
    <w:rsid w:val="00DD0BE9"/>
    <w:rsid w:val="00DD0DB1"/>
    <w:rsid w:val="00DE0A8C"/>
    <w:rsid w:val="00DE34B8"/>
    <w:rsid w:val="00DE3B53"/>
    <w:rsid w:val="00DE630D"/>
    <w:rsid w:val="00DF0FC1"/>
    <w:rsid w:val="00DF6978"/>
    <w:rsid w:val="00DF7C7C"/>
    <w:rsid w:val="00E0257D"/>
    <w:rsid w:val="00E0286C"/>
    <w:rsid w:val="00E05E3E"/>
    <w:rsid w:val="00E07172"/>
    <w:rsid w:val="00E0734C"/>
    <w:rsid w:val="00E10E62"/>
    <w:rsid w:val="00E11E20"/>
    <w:rsid w:val="00E12CC9"/>
    <w:rsid w:val="00E1447E"/>
    <w:rsid w:val="00E171A8"/>
    <w:rsid w:val="00E20E0F"/>
    <w:rsid w:val="00E22448"/>
    <w:rsid w:val="00E2254C"/>
    <w:rsid w:val="00E316F6"/>
    <w:rsid w:val="00E31B1A"/>
    <w:rsid w:val="00E32AA0"/>
    <w:rsid w:val="00E33497"/>
    <w:rsid w:val="00E37B84"/>
    <w:rsid w:val="00E4095C"/>
    <w:rsid w:val="00E42BFD"/>
    <w:rsid w:val="00E4316B"/>
    <w:rsid w:val="00E438CE"/>
    <w:rsid w:val="00E4427A"/>
    <w:rsid w:val="00E467AC"/>
    <w:rsid w:val="00E46814"/>
    <w:rsid w:val="00E46B04"/>
    <w:rsid w:val="00E505B2"/>
    <w:rsid w:val="00E524A2"/>
    <w:rsid w:val="00E53398"/>
    <w:rsid w:val="00E55CF0"/>
    <w:rsid w:val="00E5698B"/>
    <w:rsid w:val="00E56AAC"/>
    <w:rsid w:val="00E62A66"/>
    <w:rsid w:val="00E655C7"/>
    <w:rsid w:val="00E703E6"/>
    <w:rsid w:val="00E716BE"/>
    <w:rsid w:val="00E77D13"/>
    <w:rsid w:val="00E802B7"/>
    <w:rsid w:val="00E8268F"/>
    <w:rsid w:val="00E8374D"/>
    <w:rsid w:val="00E93369"/>
    <w:rsid w:val="00E96375"/>
    <w:rsid w:val="00E96681"/>
    <w:rsid w:val="00E96AC2"/>
    <w:rsid w:val="00E96AF8"/>
    <w:rsid w:val="00EA214E"/>
    <w:rsid w:val="00EA4383"/>
    <w:rsid w:val="00EB53A5"/>
    <w:rsid w:val="00EC5E76"/>
    <w:rsid w:val="00ED3018"/>
    <w:rsid w:val="00ED568F"/>
    <w:rsid w:val="00ED591A"/>
    <w:rsid w:val="00ED6758"/>
    <w:rsid w:val="00ED683D"/>
    <w:rsid w:val="00ED76CE"/>
    <w:rsid w:val="00EF13EB"/>
    <w:rsid w:val="00EF1F48"/>
    <w:rsid w:val="00EF31DB"/>
    <w:rsid w:val="00EF391A"/>
    <w:rsid w:val="00EF50BF"/>
    <w:rsid w:val="00EF66B8"/>
    <w:rsid w:val="00F02335"/>
    <w:rsid w:val="00F04734"/>
    <w:rsid w:val="00F05589"/>
    <w:rsid w:val="00F15B0C"/>
    <w:rsid w:val="00F20083"/>
    <w:rsid w:val="00F22832"/>
    <w:rsid w:val="00F2320C"/>
    <w:rsid w:val="00F23457"/>
    <w:rsid w:val="00F239C9"/>
    <w:rsid w:val="00F242CE"/>
    <w:rsid w:val="00F27208"/>
    <w:rsid w:val="00F27666"/>
    <w:rsid w:val="00F27D47"/>
    <w:rsid w:val="00F304EB"/>
    <w:rsid w:val="00F32451"/>
    <w:rsid w:val="00F3670A"/>
    <w:rsid w:val="00F3712F"/>
    <w:rsid w:val="00F4100E"/>
    <w:rsid w:val="00F42ACD"/>
    <w:rsid w:val="00F509FE"/>
    <w:rsid w:val="00F51EBB"/>
    <w:rsid w:val="00F535AF"/>
    <w:rsid w:val="00F61CE1"/>
    <w:rsid w:val="00F63311"/>
    <w:rsid w:val="00F63D26"/>
    <w:rsid w:val="00F6767C"/>
    <w:rsid w:val="00F75022"/>
    <w:rsid w:val="00F75566"/>
    <w:rsid w:val="00F755AD"/>
    <w:rsid w:val="00F85951"/>
    <w:rsid w:val="00F85D91"/>
    <w:rsid w:val="00F8767E"/>
    <w:rsid w:val="00F92ACC"/>
    <w:rsid w:val="00F930E7"/>
    <w:rsid w:val="00F9427C"/>
    <w:rsid w:val="00F959A8"/>
    <w:rsid w:val="00FA0FA2"/>
    <w:rsid w:val="00FA2006"/>
    <w:rsid w:val="00FA498F"/>
    <w:rsid w:val="00FA5967"/>
    <w:rsid w:val="00FA6243"/>
    <w:rsid w:val="00FA6657"/>
    <w:rsid w:val="00FA6658"/>
    <w:rsid w:val="00FB238A"/>
    <w:rsid w:val="00FB5A88"/>
    <w:rsid w:val="00FB79F9"/>
    <w:rsid w:val="00FC463F"/>
    <w:rsid w:val="00FC61D0"/>
    <w:rsid w:val="00FC7D4A"/>
    <w:rsid w:val="00FD5BBC"/>
    <w:rsid w:val="00FD7EF1"/>
    <w:rsid w:val="00FE051A"/>
    <w:rsid w:val="00FE3029"/>
    <w:rsid w:val="00FE602C"/>
    <w:rsid w:val="00FE7C11"/>
    <w:rsid w:val="00FF0194"/>
    <w:rsid w:val="00FF10EA"/>
    <w:rsid w:val="00FF16E7"/>
    <w:rsid w:val="00FF187F"/>
    <w:rsid w:val="00FF33B1"/>
    <w:rsid w:val="00FF3B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F1F48"/>
    <w:pPr>
      <w:spacing w:line="360" w:lineRule="auto"/>
      <w:jc w:val="both"/>
    </w:pPr>
    <w:rPr>
      <w:rFonts w:cs="Arial"/>
      <w:sz w:val="24"/>
      <w:szCs w:val="24"/>
      <w:lang w:eastAsia="en-US"/>
    </w:rPr>
  </w:style>
  <w:style w:type="paragraph" w:styleId="Ttulo1">
    <w:name w:val="heading 1"/>
    <w:basedOn w:val="Normal"/>
    <w:next w:val="Normal"/>
    <w:link w:val="Ttulo1Char"/>
    <w:uiPriority w:val="99"/>
    <w:qFormat/>
    <w:rsid w:val="00A21195"/>
    <w:pPr>
      <w:keepNext/>
      <w:keepLines/>
      <w:numPr>
        <w:numId w:val="4"/>
      </w:numPr>
      <w:outlineLvl w:val="0"/>
    </w:pPr>
    <w:rPr>
      <w:rFonts w:eastAsia="Times New Roman"/>
      <w:b/>
      <w:bCs/>
      <w:caps/>
      <w:sz w:val="28"/>
      <w:szCs w:val="28"/>
    </w:rPr>
  </w:style>
  <w:style w:type="paragraph" w:styleId="Ttulo2">
    <w:name w:val="heading 2"/>
    <w:basedOn w:val="Normal"/>
    <w:next w:val="Normal"/>
    <w:link w:val="Ttulo2Char"/>
    <w:uiPriority w:val="99"/>
    <w:qFormat/>
    <w:rsid w:val="00F959A8"/>
    <w:pPr>
      <w:keepNext/>
      <w:keepLines/>
      <w:numPr>
        <w:ilvl w:val="1"/>
        <w:numId w:val="4"/>
      </w:numPr>
      <w:outlineLvl w:val="1"/>
    </w:pPr>
    <w:rPr>
      <w:rFonts w:eastAsia="Times New Roman"/>
      <w:b/>
      <w:bCs/>
    </w:rPr>
  </w:style>
  <w:style w:type="paragraph" w:styleId="Ttulo3">
    <w:name w:val="heading 3"/>
    <w:basedOn w:val="Normal"/>
    <w:next w:val="Normal"/>
    <w:link w:val="Ttulo3Char"/>
    <w:uiPriority w:val="99"/>
    <w:qFormat/>
    <w:rsid w:val="007D6C1B"/>
    <w:pPr>
      <w:keepNext/>
      <w:keepLines/>
      <w:numPr>
        <w:ilvl w:val="2"/>
        <w:numId w:val="4"/>
      </w:numPr>
      <w:outlineLvl w:val="2"/>
    </w:pPr>
    <w:rPr>
      <w:rFonts w:eastAsia="Times New Roman"/>
      <w:b/>
      <w:bCs/>
    </w:rPr>
  </w:style>
  <w:style w:type="paragraph" w:styleId="Ttulo4">
    <w:name w:val="heading 4"/>
    <w:basedOn w:val="Normal"/>
    <w:next w:val="Normal"/>
    <w:link w:val="Ttulo4Char"/>
    <w:uiPriority w:val="99"/>
    <w:qFormat/>
    <w:rsid w:val="007D6C1B"/>
    <w:pPr>
      <w:keepNext/>
      <w:keepLines/>
      <w:numPr>
        <w:ilvl w:val="3"/>
        <w:numId w:val="4"/>
      </w:numPr>
      <w:outlineLvl w:val="3"/>
    </w:pPr>
    <w:rPr>
      <w:rFonts w:eastAsia="Times New Roman"/>
      <w:b/>
      <w:bCs/>
    </w:rPr>
  </w:style>
  <w:style w:type="paragraph" w:styleId="Ttulo5">
    <w:name w:val="heading 5"/>
    <w:basedOn w:val="Normal"/>
    <w:next w:val="Normal"/>
    <w:link w:val="Ttulo5Char"/>
    <w:uiPriority w:val="99"/>
    <w:qFormat/>
    <w:rsid w:val="007D6C1B"/>
    <w:pPr>
      <w:keepNext/>
      <w:keepLines/>
      <w:numPr>
        <w:ilvl w:val="4"/>
        <w:numId w:val="4"/>
      </w:numPr>
      <w:spacing w:before="40"/>
      <w:outlineLvl w:val="4"/>
    </w:pPr>
    <w:rPr>
      <w:rFonts w:ascii="Calibri Light" w:eastAsia="Times New Roman" w:hAnsi="Calibri Light" w:cs="Calibri Light"/>
      <w:color w:val="2E74B5"/>
    </w:rPr>
  </w:style>
  <w:style w:type="paragraph" w:styleId="Ttulo6">
    <w:name w:val="heading 6"/>
    <w:basedOn w:val="Normal"/>
    <w:next w:val="Normal"/>
    <w:link w:val="Ttulo6Char"/>
    <w:uiPriority w:val="99"/>
    <w:qFormat/>
    <w:rsid w:val="007D6C1B"/>
    <w:pPr>
      <w:keepNext/>
      <w:keepLines/>
      <w:numPr>
        <w:ilvl w:val="5"/>
        <w:numId w:val="4"/>
      </w:numPr>
      <w:spacing w:before="40"/>
      <w:outlineLvl w:val="5"/>
    </w:pPr>
    <w:rPr>
      <w:rFonts w:ascii="Calibri Light" w:eastAsia="Times New Roman" w:hAnsi="Calibri Light" w:cs="Calibri Light"/>
      <w:color w:val="1F4D78"/>
    </w:rPr>
  </w:style>
  <w:style w:type="paragraph" w:styleId="Ttulo7">
    <w:name w:val="heading 7"/>
    <w:basedOn w:val="Normal"/>
    <w:next w:val="Normal"/>
    <w:link w:val="Ttulo7Char"/>
    <w:uiPriority w:val="99"/>
    <w:qFormat/>
    <w:rsid w:val="007D6C1B"/>
    <w:pPr>
      <w:keepNext/>
      <w:keepLines/>
      <w:numPr>
        <w:ilvl w:val="6"/>
        <w:numId w:val="4"/>
      </w:numPr>
      <w:spacing w:before="40"/>
      <w:outlineLvl w:val="6"/>
    </w:pPr>
    <w:rPr>
      <w:rFonts w:ascii="Calibri Light" w:eastAsia="Times New Roman" w:hAnsi="Calibri Light" w:cs="Calibri Light"/>
      <w:i/>
      <w:iCs/>
      <w:color w:val="1F4D78"/>
    </w:rPr>
  </w:style>
  <w:style w:type="paragraph" w:styleId="Ttulo8">
    <w:name w:val="heading 8"/>
    <w:basedOn w:val="Normal"/>
    <w:next w:val="Normal"/>
    <w:link w:val="Ttulo8Char"/>
    <w:uiPriority w:val="99"/>
    <w:qFormat/>
    <w:rsid w:val="007D6C1B"/>
    <w:pPr>
      <w:keepNext/>
      <w:keepLines/>
      <w:numPr>
        <w:ilvl w:val="7"/>
        <w:numId w:val="4"/>
      </w:numPr>
      <w:spacing w:before="40"/>
      <w:outlineLvl w:val="7"/>
    </w:pPr>
    <w:rPr>
      <w:rFonts w:ascii="Calibri Light" w:eastAsia="Times New Roman" w:hAnsi="Calibri Light" w:cs="Calibri Light"/>
      <w:color w:val="272727"/>
      <w:sz w:val="21"/>
      <w:szCs w:val="21"/>
    </w:rPr>
  </w:style>
  <w:style w:type="paragraph" w:styleId="Ttulo9">
    <w:name w:val="heading 9"/>
    <w:basedOn w:val="Normal"/>
    <w:next w:val="Normal"/>
    <w:link w:val="Ttulo9Char"/>
    <w:uiPriority w:val="99"/>
    <w:qFormat/>
    <w:rsid w:val="007D6C1B"/>
    <w:pPr>
      <w:keepNext/>
      <w:keepLines/>
      <w:numPr>
        <w:ilvl w:val="8"/>
        <w:numId w:val="4"/>
      </w:numPr>
      <w:spacing w:before="40"/>
      <w:outlineLvl w:val="8"/>
    </w:pPr>
    <w:rPr>
      <w:rFonts w:ascii="Calibri Light" w:eastAsia="Times New Roman" w:hAnsi="Calibri Light" w:cs="Calibri Light"/>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A21195"/>
    <w:rPr>
      <w:rFonts w:eastAsia="Times New Roman" w:cs="Arial"/>
      <w:b/>
      <w:bCs/>
      <w:caps/>
      <w:sz w:val="28"/>
      <w:szCs w:val="28"/>
      <w:lang w:eastAsia="en-US"/>
    </w:rPr>
  </w:style>
  <w:style w:type="character" w:customStyle="1" w:styleId="Ttulo2Char">
    <w:name w:val="Título 2 Char"/>
    <w:basedOn w:val="Fontepargpadro"/>
    <w:link w:val="Ttulo2"/>
    <w:uiPriority w:val="99"/>
    <w:locked/>
    <w:rsid w:val="00F959A8"/>
    <w:rPr>
      <w:rFonts w:eastAsia="Times New Roman" w:cs="Arial"/>
      <w:b/>
      <w:bCs/>
      <w:sz w:val="24"/>
      <w:szCs w:val="24"/>
      <w:lang w:eastAsia="en-US"/>
    </w:rPr>
  </w:style>
  <w:style w:type="character" w:customStyle="1" w:styleId="Ttulo3Char">
    <w:name w:val="Título 3 Char"/>
    <w:basedOn w:val="Fontepargpadro"/>
    <w:link w:val="Ttulo3"/>
    <w:uiPriority w:val="99"/>
    <w:locked/>
    <w:rsid w:val="007D6C1B"/>
    <w:rPr>
      <w:rFonts w:eastAsia="Times New Roman" w:cs="Arial"/>
      <w:b/>
      <w:bCs/>
      <w:sz w:val="24"/>
      <w:szCs w:val="24"/>
      <w:lang w:eastAsia="en-US"/>
    </w:rPr>
  </w:style>
  <w:style w:type="character" w:customStyle="1" w:styleId="Ttulo4Char">
    <w:name w:val="Título 4 Char"/>
    <w:basedOn w:val="Fontepargpadro"/>
    <w:link w:val="Ttulo4"/>
    <w:uiPriority w:val="99"/>
    <w:locked/>
    <w:rsid w:val="007D6C1B"/>
    <w:rPr>
      <w:rFonts w:eastAsia="Times New Roman" w:cs="Arial"/>
      <w:b/>
      <w:bCs/>
      <w:sz w:val="24"/>
      <w:szCs w:val="24"/>
      <w:lang w:eastAsia="en-US"/>
    </w:rPr>
  </w:style>
  <w:style w:type="character" w:customStyle="1" w:styleId="Ttulo5Char">
    <w:name w:val="Título 5 Char"/>
    <w:basedOn w:val="Fontepargpadro"/>
    <w:link w:val="Ttulo5"/>
    <w:uiPriority w:val="99"/>
    <w:locked/>
    <w:rsid w:val="007D6C1B"/>
    <w:rPr>
      <w:rFonts w:ascii="Calibri Light" w:eastAsia="Times New Roman" w:hAnsi="Calibri Light" w:cs="Calibri Light"/>
      <w:color w:val="2E74B5"/>
      <w:sz w:val="24"/>
      <w:szCs w:val="24"/>
      <w:lang w:eastAsia="en-US"/>
    </w:rPr>
  </w:style>
  <w:style w:type="character" w:customStyle="1" w:styleId="Ttulo6Char">
    <w:name w:val="Título 6 Char"/>
    <w:basedOn w:val="Fontepargpadro"/>
    <w:link w:val="Ttulo6"/>
    <w:uiPriority w:val="99"/>
    <w:locked/>
    <w:rsid w:val="007D6C1B"/>
    <w:rPr>
      <w:rFonts w:ascii="Calibri Light" w:eastAsia="Times New Roman" w:hAnsi="Calibri Light" w:cs="Calibri Light"/>
      <w:color w:val="1F4D78"/>
      <w:sz w:val="24"/>
      <w:szCs w:val="24"/>
      <w:lang w:eastAsia="en-US"/>
    </w:rPr>
  </w:style>
  <w:style w:type="character" w:customStyle="1" w:styleId="Ttulo7Char">
    <w:name w:val="Título 7 Char"/>
    <w:basedOn w:val="Fontepargpadro"/>
    <w:link w:val="Ttulo7"/>
    <w:uiPriority w:val="99"/>
    <w:locked/>
    <w:rsid w:val="007D6C1B"/>
    <w:rPr>
      <w:rFonts w:ascii="Calibri Light" w:eastAsia="Times New Roman" w:hAnsi="Calibri Light" w:cs="Calibri Light"/>
      <w:i/>
      <w:iCs/>
      <w:color w:val="1F4D78"/>
      <w:sz w:val="24"/>
      <w:szCs w:val="24"/>
      <w:lang w:eastAsia="en-US"/>
    </w:rPr>
  </w:style>
  <w:style w:type="character" w:customStyle="1" w:styleId="Ttulo8Char">
    <w:name w:val="Título 8 Char"/>
    <w:basedOn w:val="Fontepargpadro"/>
    <w:link w:val="Ttulo8"/>
    <w:uiPriority w:val="99"/>
    <w:locked/>
    <w:rsid w:val="007D6C1B"/>
    <w:rPr>
      <w:rFonts w:ascii="Calibri Light" w:eastAsia="Times New Roman" w:hAnsi="Calibri Light" w:cs="Calibri Light"/>
      <w:color w:val="272727"/>
      <w:sz w:val="21"/>
      <w:szCs w:val="21"/>
      <w:lang w:eastAsia="en-US"/>
    </w:rPr>
  </w:style>
  <w:style w:type="character" w:customStyle="1" w:styleId="Ttulo9Char">
    <w:name w:val="Título 9 Char"/>
    <w:basedOn w:val="Fontepargpadro"/>
    <w:link w:val="Ttulo9"/>
    <w:uiPriority w:val="99"/>
    <w:locked/>
    <w:rsid w:val="007D6C1B"/>
    <w:rPr>
      <w:rFonts w:ascii="Calibri Light" w:eastAsia="Times New Roman" w:hAnsi="Calibri Light" w:cs="Calibri Light"/>
      <w:i/>
      <w:iCs/>
      <w:color w:val="272727"/>
      <w:sz w:val="21"/>
      <w:szCs w:val="21"/>
      <w:lang w:eastAsia="en-US"/>
    </w:rPr>
  </w:style>
  <w:style w:type="paragraph" w:styleId="Cabealho">
    <w:name w:val="header"/>
    <w:basedOn w:val="Normal"/>
    <w:link w:val="CabealhoChar"/>
    <w:uiPriority w:val="99"/>
    <w:rsid w:val="007D6C1B"/>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7D6C1B"/>
  </w:style>
  <w:style w:type="paragraph" w:styleId="Rodap">
    <w:name w:val="footer"/>
    <w:basedOn w:val="Normal"/>
    <w:link w:val="RodapChar"/>
    <w:uiPriority w:val="99"/>
    <w:rsid w:val="008C711E"/>
    <w:pPr>
      <w:tabs>
        <w:tab w:val="center" w:pos="4252"/>
        <w:tab w:val="right" w:pos="8504"/>
      </w:tabs>
      <w:spacing w:line="240" w:lineRule="auto"/>
    </w:pPr>
    <w:rPr>
      <w:sz w:val="20"/>
      <w:szCs w:val="20"/>
    </w:rPr>
  </w:style>
  <w:style w:type="character" w:customStyle="1" w:styleId="RodapChar">
    <w:name w:val="Rodapé Char"/>
    <w:basedOn w:val="Fontepargpadro"/>
    <w:link w:val="Rodap"/>
    <w:uiPriority w:val="99"/>
    <w:locked/>
    <w:rsid w:val="008C711E"/>
    <w:rPr>
      <w:sz w:val="20"/>
      <w:szCs w:val="20"/>
    </w:rPr>
  </w:style>
  <w:style w:type="table" w:styleId="Tabelacomgrade">
    <w:name w:val="Table Grid"/>
    <w:basedOn w:val="Tabelanormal"/>
    <w:uiPriority w:val="39"/>
    <w:rsid w:val="0039584B"/>
    <w:rPr>
      <w:rFonts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rsid w:val="0039584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39584B"/>
    <w:rPr>
      <w:rFonts w:ascii="Segoe UI" w:hAnsi="Segoe UI" w:cs="Segoe UI"/>
      <w:sz w:val="18"/>
      <w:szCs w:val="18"/>
    </w:rPr>
  </w:style>
  <w:style w:type="paragraph" w:customStyle="1" w:styleId="TtuloSemNumerao">
    <w:name w:val="Título Sem Numeração"/>
    <w:basedOn w:val="Normal"/>
    <w:link w:val="TtuloSemNumeraoChar"/>
    <w:autoRedefine/>
    <w:uiPriority w:val="99"/>
    <w:rsid w:val="000F380F"/>
    <w:pPr>
      <w:jc w:val="center"/>
    </w:pPr>
    <w:rPr>
      <w:b/>
      <w:bCs/>
      <w:caps/>
      <w:sz w:val="28"/>
      <w:szCs w:val="28"/>
    </w:rPr>
  </w:style>
  <w:style w:type="paragraph" w:customStyle="1" w:styleId="CitaoDireta">
    <w:name w:val="Citação Direta"/>
    <w:basedOn w:val="Normal"/>
    <w:link w:val="CitaoDiretaChar"/>
    <w:uiPriority w:val="99"/>
    <w:rsid w:val="00CA1764"/>
    <w:pPr>
      <w:spacing w:line="240" w:lineRule="auto"/>
      <w:ind w:left="2268"/>
    </w:pPr>
    <w:rPr>
      <w:sz w:val="20"/>
      <w:szCs w:val="20"/>
    </w:rPr>
  </w:style>
  <w:style w:type="character" w:customStyle="1" w:styleId="TtuloSemNumeraoChar">
    <w:name w:val="Título Sem Numeração Char"/>
    <w:basedOn w:val="Fontepargpadro"/>
    <w:link w:val="TtuloSemNumerao"/>
    <w:uiPriority w:val="99"/>
    <w:locked/>
    <w:rsid w:val="000F380F"/>
    <w:rPr>
      <w:b/>
      <w:bCs/>
      <w:caps/>
      <w:sz w:val="28"/>
      <w:szCs w:val="28"/>
    </w:rPr>
  </w:style>
  <w:style w:type="paragraph" w:customStyle="1" w:styleId="Ttulo2semnumerao">
    <w:name w:val="Título 2 sem numeração"/>
    <w:basedOn w:val="Ttulo2"/>
    <w:link w:val="Ttulo2semnumeraoChar"/>
    <w:uiPriority w:val="99"/>
    <w:rsid w:val="00B8384F"/>
    <w:pPr>
      <w:numPr>
        <w:ilvl w:val="0"/>
        <w:numId w:val="0"/>
      </w:numPr>
    </w:pPr>
  </w:style>
  <w:style w:type="paragraph" w:styleId="Sumrio1">
    <w:name w:val="toc 1"/>
    <w:basedOn w:val="Normal"/>
    <w:next w:val="Normal"/>
    <w:autoRedefine/>
    <w:uiPriority w:val="99"/>
    <w:semiHidden/>
    <w:rsid w:val="000F380F"/>
    <w:pPr>
      <w:spacing w:after="100"/>
    </w:pPr>
  </w:style>
  <w:style w:type="paragraph" w:customStyle="1" w:styleId="Ttulo1semnumerao">
    <w:name w:val="Título 1 sem numeração"/>
    <w:basedOn w:val="Normal"/>
    <w:link w:val="Ttulo1semnumeraoChar"/>
    <w:uiPriority w:val="99"/>
    <w:rsid w:val="00A21195"/>
    <w:rPr>
      <w:b/>
      <w:bCs/>
      <w:sz w:val="28"/>
      <w:szCs w:val="28"/>
    </w:rPr>
  </w:style>
  <w:style w:type="character" w:customStyle="1" w:styleId="Ttulo2semnumeraoChar">
    <w:name w:val="Título 2 sem numeração Char"/>
    <w:basedOn w:val="Ttulo2Char"/>
    <w:link w:val="Ttulo2semnumerao"/>
    <w:uiPriority w:val="99"/>
    <w:locked/>
    <w:rsid w:val="00B8384F"/>
    <w:rPr>
      <w:rFonts w:eastAsia="Times New Roman"/>
      <w:b/>
      <w:bCs/>
      <w:sz w:val="26"/>
      <w:szCs w:val="26"/>
    </w:rPr>
  </w:style>
  <w:style w:type="paragraph" w:customStyle="1" w:styleId="Referncia">
    <w:name w:val="Referência"/>
    <w:basedOn w:val="TtuloSemNumerao"/>
    <w:link w:val="RefernciaChar"/>
    <w:uiPriority w:val="99"/>
    <w:rsid w:val="002B4017"/>
    <w:pPr>
      <w:spacing w:line="240" w:lineRule="auto"/>
      <w:jc w:val="left"/>
    </w:pPr>
    <w:rPr>
      <w:b w:val="0"/>
      <w:bCs w:val="0"/>
      <w:caps w:val="0"/>
      <w:sz w:val="24"/>
      <w:szCs w:val="24"/>
    </w:rPr>
  </w:style>
  <w:style w:type="character" w:customStyle="1" w:styleId="Ttulo1semnumeraoChar">
    <w:name w:val="Título 1 sem numeração Char"/>
    <w:basedOn w:val="Fontepargpadro"/>
    <w:link w:val="Ttulo1semnumerao"/>
    <w:uiPriority w:val="99"/>
    <w:locked/>
    <w:rsid w:val="00A21195"/>
    <w:rPr>
      <w:b/>
      <w:bCs/>
      <w:sz w:val="28"/>
      <w:szCs w:val="28"/>
    </w:rPr>
  </w:style>
  <w:style w:type="character" w:customStyle="1" w:styleId="CitaoDiretaChar">
    <w:name w:val="Citação Direta Char"/>
    <w:basedOn w:val="Fontepargpadro"/>
    <w:link w:val="CitaoDireta"/>
    <w:uiPriority w:val="99"/>
    <w:locked/>
    <w:rsid w:val="00CA1764"/>
    <w:rPr>
      <w:sz w:val="20"/>
      <w:szCs w:val="20"/>
    </w:rPr>
  </w:style>
  <w:style w:type="paragraph" w:styleId="Sumrio2">
    <w:name w:val="toc 2"/>
    <w:basedOn w:val="Normal"/>
    <w:next w:val="Normal"/>
    <w:link w:val="Sumrio2Char"/>
    <w:autoRedefine/>
    <w:uiPriority w:val="99"/>
    <w:semiHidden/>
    <w:rsid w:val="000F380F"/>
    <w:pPr>
      <w:spacing w:after="100"/>
      <w:ind w:left="240"/>
    </w:pPr>
  </w:style>
  <w:style w:type="character" w:customStyle="1" w:styleId="RefernciaChar">
    <w:name w:val="Referência Char"/>
    <w:basedOn w:val="TtuloSemNumeraoChar"/>
    <w:link w:val="Referncia"/>
    <w:uiPriority w:val="99"/>
    <w:locked/>
    <w:rsid w:val="002B4017"/>
    <w:rPr>
      <w:b/>
      <w:bCs/>
      <w:caps/>
      <w:sz w:val="28"/>
      <w:szCs w:val="28"/>
    </w:rPr>
  </w:style>
  <w:style w:type="paragraph" w:styleId="Sumrio3">
    <w:name w:val="toc 3"/>
    <w:basedOn w:val="Normal"/>
    <w:next w:val="Normal"/>
    <w:autoRedefine/>
    <w:uiPriority w:val="99"/>
    <w:semiHidden/>
    <w:rsid w:val="000F380F"/>
    <w:pPr>
      <w:spacing w:after="100"/>
      <w:ind w:left="480"/>
    </w:pPr>
  </w:style>
  <w:style w:type="character" w:styleId="Hyperlink">
    <w:name w:val="Hyperlink"/>
    <w:basedOn w:val="Fontepargpadro"/>
    <w:uiPriority w:val="99"/>
    <w:rsid w:val="000F380F"/>
    <w:rPr>
      <w:color w:val="0563C1"/>
      <w:u w:val="single"/>
    </w:rPr>
  </w:style>
  <w:style w:type="paragraph" w:customStyle="1" w:styleId="Sumrio">
    <w:name w:val="Sumário"/>
    <w:basedOn w:val="Sumrio2"/>
    <w:link w:val="SumrioChar"/>
    <w:uiPriority w:val="99"/>
    <w:rsid w:val="000F380F"/>
    <w:pPr>
      <w:tabs>
        <w:tab w:val="right" w:leader="dot" w:pos="9061"/>
      </w:tabs>
      <w:spacing w:after="0" w:line="240" w:lineRule="auto"/>
      <w:ind w:left="0"/>
    </w:pPr>
    <w:rPr>
      <w:noProof/>
    </w:rPr>
  </w:style>
  <w:style w:type="paragraph" w:styleId="CabealhodoSumrio">
    <w:name w:val="TOC Heading"/>
    <w:basedOn w:val="Ttulo1"/>
    <w:next w:val="Normal"/>
    <w:uiPriority w:val="99"/>
    <w:qFormat/>
    <w:rsid w:val="000F380F"/>
    <w:pPr>
      <w:numPr>
        <w:numId w:val="0"/>
      </w:numPr>
      <w:spacing w:before="240" w:line="259" w:lineRule="auto"/>
      <w:jc w:val="left"/>
      <w:outlineLvl w:val="9"/>
    </w:pPr>
    <w:rPr>
      <w:rFonts w:ascii="Calibri Light" w:hAnsi="Calibri Light" w:cs="Calibri Light"/>
      <w:b w:val="0"/>
      <w:bCs w:val="0"/>
      <w:caps w:val="0"/>
      <w:color w:val="2E74B5"/>
      <w:sz w:val="32"/>
      <w:szCs w:val="32"/>
      <w:lang w:eastAsia="pt-BR"/>
    </w:rPr>
  </w:style>
  <w:style w:type="character" w:customStyle="1" w:styleId="Sumrio2Char">
    <w:name w:val="Sumário 2 Char"/>
    <w:basedOn w:val="Fontepargpadro"/>
    <w:link w:val="Sumrio2"/>
    <w:uiPriority w:val="99"/>
    <w:locked/>
    <w:rsid w:val="000F380F"/>
  </w:style>
  <w:style w:type="character" w:customStyle="1" w:styleId="SumrioChar">
    <w:name w:val="Sumário Char"/>
    <w:basedOn w:val="Sumrio2Char"/>
    <w:link w:val="Sumrio"/>
    <w:uiPriority w:val="99"/>
    <w:locked/>
    <w:rsid w:val="000F380F"/>
    <w:rPr>
      <w:noProof/>
    </w:rPr>
  </w:style>
  <w:style w:type="paragraph" w:customStyle="1" w:styleId="Ttulosemindicaonumrica">
    <w:name w:val="Título sem indicação numérica"/>
    <w:basedOn w:val="Normal"/>
    <w:uiPriority w:val="99"/>
    <w:rsid w:val="00E505B2"/>
    <w:pPr>
      <w:spacing w:after="160" w:line="259" w:lineRule="auto"/>
      <w:jc w:val="center"/>
    </w:pPr>
    <w:rPr>
      <w:b/>
      <w:bCs/>
      <w:caps/>
      <w:sz w:val="28"/>
      <w:szCs w:val="28"/>
    </w:rPr>
  </w:style>
  <w:style w:type="character" w:customStyle="1" w:styleId="apple-converted-space">
    <w:name w:val="apple-converted-space"/>
    <w:basedOn w:val="Fontepargpadro"/>
    <w:uiPriority w:val="99"/>
    <w:rsid w:val="00E505B2"/>
  </w:style>
  <w:style w:type="paragraph" w:styleId="Legenda">
    <w:name w:val="caption"/>
    <w:basedOn w:val="Normal"/>
    <w:next w:val="Normal"/>
    <w:autoRedefine/>
    <w:uiPriority w:val="35"/>
    <w:qFormat/>
    <w:rsid w:val="007226C5"/>
    <w:pPr>
      <w:spacing w:line="276" w:lineRule="auto"/>
      <w:jc w:val="center"/>
    </w:pPr>
    <w:rPr>
      <w:b/>
      <w:bCs/>
      <w:sz w:val="20"/>
      <w:szCs w:val="20"/>
    </w:rPr>
  </w:style>
  <w:style w:type="paragraph" w:styleId="NormalWeb">
    <w:name w:val="Normal (Web)"/>
    <w:basedOn w:val="Normal"/>
    <w:uiPriority w:val="99"/>
    <w:rsid w:val="002F30C9"/>
    <w:pPr>
      <w:spacing w:before="100" w:beforeAutospacing="1" w:after="100" w:afterAutospacing="1" w:line="240" w:lineRule="auto"/>
      <w:jc w:val="left"/>
    </w:pPr>
    <w:rPr>
      <w:rFonts w:ascii="Times New Roman" w:eastAsia="Times New Roman" w:hAnsi="Times New Roman" w:cs="Times New Roman"/>
      <w:lang w:eastAsia="pt-BR"/>
    </w:rPr>
  </w:style>
  <w:style w:type="paragraph" w:styleId="PargrafodaLista">
    <w:name w:val="List Paragraph"/>
    <w:basedOn w:val="Normal"/>
    <w:uiPriority w:val="99"/>
    <w:qFormat/>
    <w:rsid w:val="002F30C9"/>
    <w:pPr>
      <w:ind w:left="720"/>
    </w:pPr>
  </w:style>
  <w:style w:type="paragraph" w:styleId="Bibliografia">
    <w:name w:val="Bibliography"/>
    <w:basedOn w:val="Normal"/>
    <w:next w:val="Normal"/>
    <w:uiPriority w:val="99"/>
    <w:rsid w:val="002F30C9"/>
  </w:style>
  <w:style w:type="paragraph" w:styleId="ndicedeilustraes">
    <w:name w:val="table of figures"/>
    <w:basedOn w:val="Normal"/>
    <w:next w:val="Normal"/>
    <w:uiPriority w:val="99"/>
    <w:semiHidden/>
    <w:rsid w:val="001A54EB"/>
  </w:style>
  <w:style w:type="paragraph" w:styleId="Textodenotaderodap">
    <w:name w:val="footnote text"/>
    <w:basedOn w:val="Normal"/>
    <w:link w:val="TextodenotaderodapChar"/>
    <w:uiPriority w:val="99"/>
    <w:semiHidden/>
    <w:rsid w:val="007136CF"/>
    <w:pPr>
      <w:spacing w:after="160" w:line="240" w:lineRule="auto"/>
      <w:jc w:val="left"/>
    </w:pPr>
    <w:rPr>
      <w:sz w:val="20"/>
      <w:szCs w:val="20"/>
    </w:rPr>
  </w:style>
  <w:style w:type="character" w:customStyle="1" w:styleId="TextodenotaderodapChar">
    <w:name w:val="Texto de nota de rodapé Char"/>
    <w:basedOn w:val="Fontepargpadro"/>
    <w:link w:val="Textodenotaderodap"/>
    <w:uiPriority w:val="99"/>
    <w:semiHidden/>
    <w:locked/>
    <w:rsid w:val="007136CF"/>
    <w:rPr>
      <w:sz w:val="20"/>
      <w:szCs w:val="20"/>
    </w:rPr>
  </w:style>
  <w:style w:type="character" w:styleId="Refdenotaderodap">
    <w:name w:val="footnote reference"/>
    <w:basedOn w:val="Fontepargpadro"/>
    <w:uiPriority w:val="99"/>
    <w:semiHidden/>
    <w:rsid w:val="007136CF"/>
    <w:rPr>
      <w:vertAlign w:val="superscript"/>
    </w:rPr>
  </w:style>
  <w:style w:type="character" w:styleId="Refdecomentrio">
    <w:name w:val="annotation reference"/>
    <w:basedOn w:val="Fontepargpadro"/>
    <w:uiPriority w:val="99"/>
    <w:semiHidden/>
    <w:rsid w:val="00E93369"/>
    <w:rPr>
      <w:sz w:val="16"/>
      <w:szCs w:val="16"/>
    </w:rPr>
  </w:style>
  <w:style w:type="paragraph" w:styleId="Textodecomentrio">
    <w:name w:val="annotation text"/>
    <w:basedOn w:val="Normal"/>
    <w:link w:val="TextodecomentrioChar"/>
    <w:uiPriority w:val="99"/>
    <w:semiHidden/>
    <w:rsid w:val="00E93369"/>
    <w:rPr>
      <w:sz w:val="20"/>
      <w:szCs w:val="20"/>
    </w:rPr>
  </w:style>
  <w:style w:type="character" w:customStyle="1" w:styleId="TextodecomentrioChar">
    <w:name w:val="Texto de comentário Char"/>
    <w:basedOn w:val="Fontepargpadro"/>
    <w:link w:val="Textodecomentrio"/>
    <w:uiPriority w:val="99"/>
    <w:locked/>
    <w:rsid w:val="00E93369"/>
    <w:rPr>
      <w:sz w:val="20"/>
      <w:szCs w:val="20"/>
    </w:rPr>
  </w:style>
  <w:style w:type="paragraph" w:styleId="Assuntodocomentrio">
    <w:name w:val="annotation subject"/>
    <w:basedOn w:val="Textodecomentrio"/>
    <w:next w:val="Textodecomentrio"/>
    <w:link w:val="AssuntodocomentrioChar"/>
    <w:uiPriority w:val="99"/>
    <w:semiHidden/>
    <w:rsid w:val="0069595B"/>
    <w:pPr>
      <w:spacing w:line="240" w:lineRule="auto"/>
    </w:pPr>
    <w:rPr>
      <w:b/>
      <w:bCs/>
    </w:rPr>
  </w:style>
  <w:style w:type="character" w:customStyle="1" w:styleId="AssuntodocomentrioChar">
    <w:name w:val="Assunto do comentário Char"/>
    <w:basedOn w:val="TextodecomentrioChar"/>
    <w:link w:val="Assuntodocomentrio"/>
    <w:uiPriority w:val="99"/>
    <w:semiHidden/>
    <w:locked/>
    <w:rsid w:val="0069595B"/>
    <w:rPr>
      <w:b/>
      <w:bCs/>
      <w:sz w:val="20"/>
      <w:szCs w:val="20"/>
    </w:rPr>
  </w:style>
  <w:style w:type="character" w:styleId="TextodoEspaoReservado">
    <w:name w:val="Placeholder Text"/>
    <w:basedOn w:val="Fontepargpadro"/>
    <w:uiPriority w:val="99"/>
    <w:semiHidden/>
    <w:rsid w:val="008C18C5"/>
    <w:rPr>
      <w:color w:val="808080"/>
    </w:rPr>
  </w:style>
  <w:style w:type="paragraph" w:customStyle="1" w:styleId="Citaodireta0">
    <w:name w:val="Citação direta"/>
    <w:basedOn w:val="Normal"/>
    <w:link w:val="CitaodiretaChar0"/>
    <w:uiPriority w:val="99"/>
    <w:rsid w:val="007D1525"/>
    <w:pPr>
      <w:spacing w:line="240" w:lineRule="auto"/>
      <w:ind w:left="2268"/>
    </w:pPr>
    <w:rPr>
      <w:sz w:val="20"/>
      <w:szCs w:val="20"/>
    </w:rPr>
  </w:style>
  <w:style w:type="paragraph" w:customStyle="1" w:styleId="Equao">
    <w:name w:val="Equação"/>
    <w:basedOn w:val="Normal"/>
    <w:link w:val="EquaoChar"/>
    <w:uiPriority w:val="99"/>
    <w:rsid w:val="00DF0FC1"/>
    <w:pPr>
      <w:spacing w:after="160" w:line="240" w:lineRule="auto"/>
      <w:jc w:val="left"/>
    </w:pPr>
    <w:rPr>
      <w:i/>
      <w:iCs/>
    </w:rPr>
  </w:style>
  <w:style w:type="character" w:customStyle="1" w:styleId="CitaodiretaChar0">
    <w:name w:val="Citação direta Char"/>
    <w:basedOn w:val="Fontepargpadro"/>
    <w:link w:val="Citaodireta0"/>
    <w:uiPriority w:val="99"/>
    <w:locked/>
    <w:rsid w:val="007D1525"/>
    <w:rPr>
      <w:sz w:val="20"/>
      <w:szCs w:val="20"/>
    </w:rPr>
  </w:style>
  <w:style w:type="character" w:customStyle="1" w:styleId="EquaoChar">
    <w:name w:val="Equação Char"/>
    <w:basedOn w:val="Fontepargpadro"/>
    <w:link w:val="Equao"/>
    <w:uiPriority w:val="99"/>
    <w:locked/>
    <w:rsid w:val="00DF0FC1"/>
    <w:rPr>
      <w:i/>
      <w:iCs/>
    </w:rPr>
  </w:style>
  <w:style w:type="numbering" w:customStyle="1" w:styleId="Estilo1">
    <w:name w:val="Estilo1"/>
    <w:rsid w:val="00DE0E44"/>
    <w:pPr>
      <w:numPr>
        <w:numId w:val="3"/>
      </w:numPr>
    </w:pPr>
  </w:style>
  <w:style w:type="paragraph" w:styleId="Reviso">
    <w:name w:val="Revision"/>
    <w:hidden/>
    <w:uiPriority w:val="99"/>
    <w:semiHidden/>
    <w:rsid w:val="00C82E86"/>
    <w:rPr>
      <w:rFonts w:cs="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13264963">
      <w:marLeft w:val="0"/>
      <w:marRight w:val="0"/>
      <w:marTop w:val="0"/>
      <w:marBottom w:val="0"/>
      <w:divBdr>
        <w:top w:val="none" w:sz="0" w:space="0" w:color="auto"/>
        <w:left w:val="none" w:sz="0" w:space="0" w:color="auto"/>
        <w:bottom w:val="none" w:sz="0" w:space="0" w:color="auto"/>
        <w:right w:val="none" w:sz="0" w:space="0" w:color="auto"/>
      </w:divBdr>
    </w:div>
    <w:div w:id="13264964">
      <w:marLeft w:val="0"/>
      <w:marRight w:val="0"/>
      <w:marTop w:val="0"/>
      <w:marBottom w:val="0"/>
      <w:divBdr>
        <w:top w:val="none" w:sz="0" w:space="0" w:color="auto"/>
        <w:left w:val="none" w:sz="0" w:space="0" w:color="auto"/>
        <w:bottom w:val="none" w:sz="0" w:space="0" w:color="auto"/>
        <w:right w:val="none" w:sz="0" w:space="0" w:color="auto"/>
      </w:divBdr>
    </w:div>
    <w:div w:id="13264965">
      <w:marLeft w:val="0"/>
      <w:marRight w:val="0"/>
      <w:marTop w:val="0"/>
      <w:marBottom w:val="0"/>
      <w:divBdr>
        <w:top w:val="none" w:sz="0" w:space="0" w:color="auto"/>
        <w:left w:val="none" w:sz="0" w:space="0" w:color="auto"/>
        <w:bottom w:val="none" w:sz="0" w:space="0" w:color="auto"/>
        <w:right w:val="none" w:sz="0" w:space="0" w:color="auto"/>
      </w:divBdr>
    </w:div>
    <w:div w:id="13264966">
      <w:marLeft w:val="0"/>
      <w:marRight w:val="0"/>
      <w:marTop w:val="0"/>
      <w:marBottom w:val="0"/>
      <w:divBdr>
        <w:top w:val="none" w:sz="0" w:space="0" w:color="auto"/>
        <w:left w:val="none" w:sz="0" w:space="0" w:color="auto"/>
        <w:bottom w:val="none" w:sz="0" w:space="0" w:color="auto"/>
        <w:right w:val="none" w:sz="0" w:space="0" w:color="auto"/>
      </w:divBdr>
    </w:div>
    <w:div w:id="13264967">
      <w:marLeft w:val="0"/>
      <w:marRight w:val="0"/>
      <w:marTop w:val="0"/>
      <w:marBottom w:val="0"/>
      <w:divBdr>
        <w:top w:val="none" w:sz="0" w:space="0" w:color="auto"/>
        <w:left w:val="none" w:sz="0" w:space="0" w:color="auto"/>
        <w:bottom w:val="none" w:sz="0" w:space="0" w:color="auto"/>
        <w:right w:val="none" w:sz="0" w:space="0" w:color="auto"/>
      </w:divBdr>
    </w:div>
    <w:div w:id="13264968">
      <w:marLeft w:val="0"/>
      <w:marRight w:val="0"/>
      <w:marTop w:val="0"/>
      <w:marBottom w:val="0"/>
      <w:divBdr>
        <w:top w:val="none" w:sz="0" w:space="0" w:color="auto"/>
        <w:left w:val="none" w:sz="0" w:space="0" w:color="auto"/>
        <w:bottom w:val="none" w:sz="0" w:space="0" w:color="auto"/>
        <w:right w:val="none" w:sz="0" w:space="0" w:color="auto"/>
      </w:divBdr>
    </w:div>
    <w:div w:id="13264969">
      <w:marLeft w:val="0"/>
      <w:marRight w:val="0"/>
      <w:marTop w:val="0"/>
      <w:marBottom w:val="0"/>
      <w:divBdr>
        <w:top w:val="none" w:sz="0" w:space="0" w:color="auto"/>
        <w:left w:val="none" w:sz="0" w:space="0" w:color="auto"/>
        <w:bottom w:val="none" w:sz="0" w:space="0" w:color="auto"/>
        <w:right w:val="none" w:sz="0" w:space="0" w:color="auto"/>
      </w:divBdr>
    </w:div>
    <w:div w:id="13264970">
      <w:marLeft w:val="0"/>
      <w:marRight w:val="0"/>
      <w:marTop w:val="0"/>
      <w:marBottom w:val="0"/>
      <w:divBdr>
        <w:top w:val="none" w:sz="0" w:space="0" w:color="auto"/>
        <w:left w:val="none" w:sz="0" w:space="0" w:color="auto"/>
        <w:bottom w:val="none" w:sz="0" w:space="0" w:color="auto"/>
        <w:right w:val="none" w:sz="0" w:space="0" w:color="auto"/>
      </w:divBdr>
    </w:div>
    <w:div w:id="13264971">
      <w:marLeft w:val="0"/>
      <w:marRight w:val="0"/>
      <w:marTop w:val="0"/>
      <w:marBottom w:val="0"/>
      <w:divBdr>
        <w:top w:val="none" w:sz="0" w:space="0" w:color="auto"/>
        <w:left w:val="none" w:sz="0" w:space="0" w:color="auto"/>
        <w:bottom w:val="none" w:sz="0" w:space="0" w:color="auto"/>
        <w:right w:val="none" w:sz="0" w:space="0" w:color="auto"/>
      </w:divBdr>
    </w:div>
    <w:div w:id="13264972">
      <w:marLeft w:val="0"/>
      <w:marRight w:val="0"/>
      <w:marTop w:val="0"/>
      <w:marBottom w:val="0"/>
      <w:divBdr>
        <w:top w:val="none" w:sz="0" w:space="0" w:color="auto"/>
        <w:left w:val="none" w:sz="0" w:space="0" w:color="auto"/>
        <w:bottom w:val="none" w:sz="0" w:space="0" w:color="auto"/>
        <w:right w:val="none" w:sz="0" w:space="0" w:color="auto"/>
      </w:divBdr>
    </w:div>
    <w:div w:id="13264973">
      <w:marLeft w:val="0"/>
      <w:marRight w:val="0"/>
      <w:marTop w:val="0"/>
      <w:marBottom w:val="0"/>
      <w:divBdr>
        <w:top w:val="none" w:sz="0" w:space="0" w:color="auto"/>
        <w:left w:val="none" w:sz="0" w:space="0" w:color="auto"/>
        <w:bottom w:val="none" w:sz="0" w:space="0" w:color="auto"/>
        <w:right w:val="none" w:sz="0" w:space="0" w:color="auto"/>
      </w:divBdr>
    </w:div>
    <w:div w:id="13264974">
      <w:marLeft w:val="0"/>
      <w:marRight w:val="0"/>
      <w:marTop w:val="0"/>
      <w:marBottom w:val="0"/>
      <w:divBdr>
        <w:top w:val="none" w:sz="0" w:space="0" w:color="auto"/>
        <w:left w:val="none" w:sz="0" w:space="0" w:color="auto"/>
        <w:bottom w:val="none" w:sz="0" w:space="0" w:color="auto"/>
        <w:right w:val="none" w:sz="0" w:space="0" w:color="auto"/>
      </w:divBdr>
    </w:div>
    <w:div w:id="13264975">
      <w:marLeft w:val="0"/>
      <w:marRight w:val="0"/>
      <w:marTop w:val="0"/>
      <w:marBottom w:val="0"/>
      <w:divBdr>
        <w:top w:val="none" w:sz="0" w:space="0" w:color="auto"/>
        <w:left w:val="none" w:sz="0" w:space="0" w:color="auto"/>
        <w:bottom w:val="none" w:sz="0" w:space="0" w:color="auto"/>
        <w:right w:val="none" w:sz="0" w:space="0" w:color="auto"/>
      </w:divBdr>
    </w:div>
    <w:div w:id="13264976">
      <w:marLeft w:val="0"/>
      <w:marRight w:val="0"/>
      <w:marTop w:val="0"/>
      <w:marBottom w:val="0"/>
      <w:divBdr>
        <w:top w:val="none" w:sz="0" w:space="0" w:color="auto"/>
        <w:left w:val="none" w:sz="0" w:space="0" w:color="auto"/>
        <w:bottom w:val="none" w:sz="0" w:space="0" w:color="auto"/>
        <w:right w:val="none" w:sz="0" w:space="0" w:color="auto"/>
      </w:divBdr>
    </w:div>
    <w:div w:id="13264977">
      <w:marLeft w:val="0"/>
      <w:marRight w:val="0"/>
      <w:marTop w:val="0"/>
      <w:marBottom w:val="0"/>
      <w:divBdr>
        <w:top w:val="none" w:sz="0" w:space="0" w:color="auto"/>
        <w:left w:val="none" w:sz="0" w:space="0" w:color="auto"/>
        <w:bottom w:val="none" w:sz="0" w:space="0" w:color="auto"/>
        <w:right w:val="none" w:sz="0" w:space="0" w:color="auto"/>
      </w:divBdr>
    </w:div>
    <w:div w:id="13264978">
      <w:marLeft w:val="0"/>
      <w:marRight w:val="0"/>
      <w:marTop w:val="0"/>
      <w:marBottom w:val="0"/>
      <w:divBdr>
        <w:top w:val="none" w:sz="0" w:space="0" w:color="auto"/>
        <w:left w:val="none" w:sz="0" w:space="0" w:color="auto"/>
        <w:bottom w:val="none" w:sz="0" w:space="0" w:color="auto"/>
        <w:right w:val="none" w:sz="0" w:space="0" w:color="auto"/>
      </w:divBdr>
    </w:div>
    <w:div w:id="13264979">
      <w:marLeft w:val="0"/>
      <w:marRight w:val="0"/>
      <w:marTop w:val="0"/>
      <w:marBottom w:val="0"/>
      <w:divBdr>
        <w:top w:val="none" w:sz="0" w:space="0" w:color="auto"/>
        <w:left w:val="none" w:sz="0" w:space="0" w:color="auto"/>
        <w:bottom w:val="none" w:sz="0" w:space="0" w:color="auto"/>
        <w:right w:val="none" w:sz="0" w:space="0" w:color="auto"/>
      </w:divBdr>
    </w:div>
    <w:div w:id="13264980">
      <w:marLeft w:val="0"/>
      <w:marRight w:val="0"/>
      <w:marTop w:val="0"/>
      <w:marBottom w:val="0"/>
      <w:divBdr>
        <w:top w:val="none" w:sz="0" w:space="0" w:color="auto"/>
        <w:left w:val="none" w:sz="0" w:space="0" w:color="auto"/>
        <w:bottom w:val="none" w:sz="0" w:space="0" w:color="auto"/>
        <w:right w:val="none" w:sz="0" w:space="0" w:color="auto"/>
      </w:divBdr>
    </w:div>
    <w:div w:id="13264981">
      <w:marLeft w:val="0"/>
      <w:marRight w:val="0"/>
      <w:marTop w:val="0"/>
      <w:marBottom w:val="0"/>
      <w:divBdr>
        <w:top w:val="none" w:sz="0" w:space="0" w:color="auto"/>
        <w:left w:val="none" w:sz="0" w:space="0" w:color="auto"/>
        <w:bottom w:val="none" w:sz="0" w:space="0" w:color="auto"/>
        <w:right w:val="none" w:sz="0" w:space="0" w:color="auto"/>
      </w:divBdr>
    </w:div>
    <w:div w:id="13264982">
      <w:marLeft w:val="0"/>
      <w:marRight w:val="0"/>
      <w:marTop w:val="0"/>
      <w:marBottom w:val="0"/>
      <w:divBdr>
        <w:top w:val="none" w:sz="0" w:space="0" w:color="auto"/>
        <w:left w:val="none" w:sz="0" w:space="0" w:color="auto"/>
        <w:bottom w:val="none" w:sz="0" w:space="0" w:color="auto"/>
        <w:right w:val="none" w:sz="0" w:space="0" w:color="auto"/>
      </w:divBdr>
    </w:div>
    <w:div w:id="13264983">
      <w:marLeft w:val="0"/>
      <w:marRight w:val="0"/>
      <w:marTop w:val="0"/>
      <w:marBottom w:val="0"/>
      <w:divBdr>
        <w:top w:val="none" w:sz="0" w:space="0" w:color="auto"/>
        <w:left w:val="none" w:sz="0" w:space="0" w:color="auto"/>
        <w:bottom w:val="none" w:sz="0" w:space="0" w:color="auto"/>
        <w:right w:val="none" w:sz="0" w:space="0" w:color="auto"/>
      </w:divBdr>
    </w:div>
    <w:div w:id="13264984">
      <w:marLeft w:val="0"/>
      <w:marRight w:val="0"/>
      <w:marTop w:val="0"/>
      <w:marBottom w:val="0"/>
      <w:divBdr>
        <w:top w:val="none" w:sz="0" w:space="0" w:color="auto"/>
        <w:left w:val="none" w:sz="0" w:space="0" w:color="auto"/>
        <w:bottom w:val="none" w:sz="0" w:space="0" w:color="auto"/>
        <w:right w:val="none" w:sz="0" w:space="0" w:color="auto"/>
      </w:divBdr>
    </w:div>
    <w:div w:id="13264985">
      <w:marLeft w:val="0"/>
      <w:marRight w:val="0"/>
      <w:marTop w:val="0"/>
      <w:marBottom w:val="0"/>
      <w:divBdr>
        <w:top w:val="none" w:sz="0" w:space="0" w:color="auto"/>
        <w:left w:val="none" w:sz="0" w:space="0" w:color="auto"/>
        <w:bottom w:val="none" w:sz="0" w:space="0" w:color="auto"/>
        <w:right w:val="none" w:sz="0" w:space="0" w:color="auto"/>
      </w:divBdr>
    </w:div>
    <w:div w:id="13264986">
      <w:marLeft w:val="0"/>
      <w:marRight w:val="0"/>
      <w:marTop w:val="0"/>
      <w:marBottom w:val="0"/>
      <w:divBdr>
        <w:top w:val="none" w:sz="0" w:space="0" w:color="auto"/>
        <w:left w:val="none" w:sz="0" w:space="0" w:color="auto"/>
        <w:bottom w:val="none" w:sz="0" w:space="0" w:color="auto"/>
        <w:right w:val="none" w:sz="0" w:space="0" w:color="auto"/>
      </w:divBdr>
    </w:div>
    <w:div w:id="13264987">
      <w:marLeft w:val="0"/>
      <w:marRight w:val="0"/>
      <w:marTop w:val="0"/>
      <w:marBottom w:val="0"/>
      <w:divBdr>
        <w:top w:val="none" w:sz="0" w:space="0" w:color="auto"/>
        <w:left w:val="none" w:sz="0" w:space="0" w:color="auto"/>
        <w:bottom w:val="none" w:sz="0" w:space="0" w:color="auto"/>
        <w:right w:val="none" w:sz="0" w:space="0" w:color="auto"/>
      </w:divBdr>
    </w:div>
    <w:div w:id="13264988">
      <w:marLeft w:val="0"/>
      <w:marRight w:val="0"/>
      <w:marTop w:val="0"/>
      <w:marBottom w:val="0"/>
      <w:divBdr>
        <w:top w:val="none" w:sz="0" w:space="0" w:color="auto"/>
        <w:left w:val="none" w:sz="0" w:space="0" w:color="auto"/>
        <w:bottom w:val="none" w:sz="0" w:space="0" w:color="auto"/>
        <w:right w:val="none" w:sz="0" w:space="0" w:color="auto"/>
      </w:divBdr>
    </w:div>
    <w:div w:id="13264989">
      <w:marLeft w:val="0"/>
      <w:marRight w:val="0"/>
      <w:marTop w:val="0"/>
      <w:marBottom w:val="0"/>
      <w:divBdr>
        <w:top w:val="none" w:sz="0" w:space="0" w:color="auto"/>
        <w:left w:val="none" w:sz="0" w:space="0" w:color="auto"/>
        <w:bottom w:val="none" w:sz="0" w:space="0" w:color="auto"/>
        <w:right w:val="none" w:sz="0" w:space="0" w:color="auto"/>
      </w:divBdr>
    </w:div>
    <w:div w:id="13264990">
      <w:marLeft w:val="0"/>
      <w:marRight w:val="0"/>
      <w:marTop w:val="0"/>
      <w:marBottom w:val="0"/>
      <w:divBdr>
        <w:top w:val="none" w:sz="0" w:space="0" w:color="auto"/>
        <w:left w:val="none" w:sz="0" w:space="0" w:color="auto"/>
        <w:bottom w:val="none" w:sz="0" w:space="0" w:color="auto"/>
        <w:right w:val="none" w:sz="0" w:space="0" w:color="auto"/>
      </w:divBdr>
    </w:div>
    <w:div w:id="13264991">
      <w:marLeft w:val="0"/>
      <w:marRight w:val="0"/>
      <w:marTop w:val="0"/>
      <w:marBottom w:val="0"/>
      <w:divBdr>
        <w:top w:val="none" w:sz="0" w:space="0" w:color="auto"/>
        <w:left w:val="none" w:sz="0" w:space="0" w:color="auto"/>
        <w:bottom w:val="none" w:sz="0" w:space="0" w:color="auto"/>
        <w:right w:val="none" w:sz="0" w:space="0" w:color="auto"/>
      </w:divBdr>
    </w:div>
    <w:div w:id="13264992">
      <w:marLeft w:val="0"/>
      <w:marRight w:val="0"/>
      <w:marTop w:val="0"/>
      <w:marBottom w:val="0"/>
      <w:divBdr>
        <w:top w:val="none" w:sz="0" w:space="0" w:color="auto"/>
        <w:left w:val="none" w:sz="0" w:space="0" w:color="auto"/>
        <w:bottom w:val="none" w:sz="0" w:space="0" w:color="auto"/>
        <w:right w:val="none" w:sz="0" w:space="0" w:color="auto"/>
      </w:divBdr>
    </w:div>
    <w:div w:id="13264993">
      <w:marLeft w:val="0"/>
      <w:marRight w:val="0"/>
      <w:marTop w:val="0"/>
      <w:marBottom w:val="0"/>
      <w:divBdr>
        <w:top w:val="none" w:sz="0" w:space="0" w:color="auto"/>
        <w:left w:val="none" w:sz="0" w:space="0" w:color="auto"/>
        <w:bottom w:val="none" w:sz="0" w:space="0" w:color="auto"/>
        <w:right w:val="none" w:sz="0" w:space="0" w:color="auto"/>
      </w:divBdr>
    </w:div>
    <w:div w:id="13264994">
      <w:marLeft w:val="0"/>
      <w:marRight w:val="0"/>
      <w:marTop w:val="0"/>
      <w:marBottom w:val="0"/>
      <w:divBdr>
        <w:top w:val="none" w:sz="0" w:space="0" w:color="auto"/>
        <w:left w:val="none" w:sz="0" w:space="0" w:color="auto"/>
        <w:bottom w:val="none" w:sz="0" w:space="0" w:color="auto"/>
        <w:right w:val="none" w:sz="0" w:space="0" w:color="auto"/>
      </w:divBdr>
    </w:div>
    <w:div w:id="13264995">
      <w:marLeft w:val="0"/>
      <w:marRight w:val="0"/>
      <w:marTop w:val="0"/>
      <w:marBottom w:val="0"/>
      <w:divBdr>
        <w:top w:val="none" w:sz="0" w:space="0" w:color="auto"/>
        <w:left w:val="none" w:sz="0" w:space="0" w:color="auto"/>
        <w:bottom w:val="none" w:sz="0" w:space="0" w:color="auto"/>
        <w:right w:val="none" w:sz="0" w:space="0" w:color="auto"/>
      </w:divBdr>
    </w:div>
    <w:div w:id="13264996">
      <w:marLeft w:val="0"/>
      <w:marRight w:val="0"/>
      <w:marTop w:val="0"/>
      <w:marBottom w:val="0"/>
      <w:divBdr>
        <w:top w:val="none" w:sz="0" w:space="0" w:color="auto"/>
        <w:left w:val="none" w:sz="0" w:space="0" w:color="auto"/>
        <w:bottom w:val="none" w:sz="0" w:space="0" w:color="auto"/>
        <w:right w:val="none" w:sz="0" w:space="0" w:color="auto"/>
      </w:divBdr>
    </w:div>
    <w:div w:id="13264997">
      <w:marLeft w:val="0"/>
      <w:marRight w:val="0"/>
      <w:marTop w:val="0"/>
      <w:marBottom w:val="0"/>
      <w:divBdr>
        <w:top w:val="none" w:sz="0" w:space="0" w:color="auto"/>
        <w:left w:val="none" w:sz="0" w:space="0" w:color="auto"/>
        <w:bottom w:val="none" w:sz="0" w:space="0" w:color="auto"/>
        <w:right w:val="none" w:sz="0" w:space="0" w:color="auto"/>
      </w:divBdr>
    </w:div>
    <w:div w:id="13264998">
      <w:marLeft w:val="0"/>
      <w:marRight w:val="0"/>
      <w:marTop w:val="0"/>
      <w:marBottom w:val="0"/>
      <w:divBdr>
        <w:top w:val="none" w:sz="0" w:space="0" w:color="auto"/>
        <w:left w:val="none" w:sz="0" w:space="0" w:color="auto"/>
        <w:bottom w:val="none" w:sz="0" w:space="0" w:color="auto"/>
        <w:right w:val="none" w:sz="0" w:space="0" w:color="auto"/>
      </w:divBdr>
    </w:div>
    <w:div w:id="13264999">
      <w:marLeft w:val="0"/>
      <w:marRight w:val="0"/>
      <w:marTop w:val="0"/>
      <w:marBottom w:val="0"/>
      <w:divBdr>
        <w:top w:val="none" w:sz="0" w:space="0" w:color="auto"/>
        <w:left w:val="none" w:sz="0" w:space="0" w:color="auto"/>
        <w:bottom w:val="none" w:sz="0" w:space="0" w:color="auto"/>
        <w:right w:val="none" w:sz="0" w:space="0" w:color="auto"/>
      </w:divBdr>
    </w:div>
    <w:div w:id="13265000">
      <w:marLeft w:val="0"/>
      <w:marRight w:val="0"/>
      <w:marTop w:val="0"/>
      <w:marBottom w:val="0"/>
      <w:divBdr>
        <w:top w:val="none" w:sz="0" w:space="0" w:color="auto"/>
        <w:left w:val="none" w:sz="0" w:space="0" w:color="auto"/>
        <w:bottom w:val="none" w:sz="0" w:space="0" w:color="auto"/>
        <w:right w:val="none" w:sz="0" w:space="0" w:color="auto"/>
      </w:divBdr>
    </w:div>
    <w:div w:id="13265001">
      <w:marLeft w:val="0"/>
      <w:marRight w:val="0"/>
      <w:marTop w:val="0"/>
      <w:marBottom w:val="0"/>
      <w:divBdr>
        <w:top w:val="none" w:sz="0" w:space="0" w:color="auto"/>
        <w:left w:val="none" w:sz="0" w:space="0" w:color="auto"/>
        <w:bottom w:val="none" w:sz="0" w:space="0" w:color="auto"/>
        <w:right w:val="none" w:sz="0" w:space="0" w:color="auto"/>
      </w:divBdr>
    </w:div>
    <w:div w:id="13265002">
      <w:marLeft w:val="0"/>
      <w:marRight w:val="0"/>
      <w:marTop w:val="0"/>
      <w:marBottom w:val="0"/>
      <w:divBdr>
        <w:top w:val="none" w:sz="0" w:space="0" w:color="auto"/>
        <w:left w:val="none" w:sz="0" w:space="0" w:color="auto"/>
        <w:bottom w:val="none" w:sz="0" w:space="0" w:color="auto"/>
        <w:right w:val="none" w:sz="0" w:space="0" w:color="auto"/>
      </w:divBdr>
    </w:div>
    <w:div w:id="13265003">
      <w:marLeft w:val="0"/>
      <w:marRight w:val="0"/>
      <w:marTop w:val="0"/>
      <w:marBottom w:val="0"/>
      <w:divBdr>
        <w:top w:val="none" w:sz="0" w:space="0" w:color="auto"/>
        <w:left w:val="none" w:sz="0" w:space="0" w:color="auto"/>
        <w:bottom w:val="none" w:sz="0" w:space="0" w:color="auto"/>
        <w:right w:val="none" w:sz="0" w:space="0" w:color="auto"/>
      </w:divBdr>
    </w:div>
    <w:div w:id="13265004">
      <w:marLeft w:val="0"/>
      <w:marRight w:val="0"/>
      <w:marTop w:val="0"/>
      <w:marBottom w:val="0"/>
      <w:divBdr>
        <w:top w:val="none" w:sz="0" w:space="0" w:color="auto"/>
        <w:left w:val="none" w:sz="0" w:space="0" w:color="auto"/>
        <w:bottom w:val="none" w:sz="0" w:space="0" w:color="auto"/>
        <w:right w:val="none" w:sz="0" w:space="0" w:color="auto"/>
      </w:divBdr>
    </w:div>
    <w:div w:id="13265005">
      <w:marLeft w:val="0"/>
      <w:marRight w:val="0"/>
      <w:marTop w:val="0"/>
      <w:marBottom w:val="0"/>
      <w:divBdr>
        <w:top w:val="none" w:sz="0" w:space="0" w:color="auto"/>
        <w:left w:val="none" w:sz="0" w:space="0" w:color="auto"/>
        <w:bottom w:val="none" w:sz="0" w:space="0" w:color="auto"/>
        <w:right w:val="none" w:sz="0" w:space="0" w:color="auto"/>
      </w:divBdr>
    </w:div>
    <w:div w:id="13265006">
      <w:marLeft w:val="0"/>
      <w:marRight w:val="0"/>
      <w:marTop w:val="0"/>
      <w:marBottom w:val="0"/>
      <w:divBdr>
        <w:top w:val="none" w:sz="0" w:space="0" w:color="auto"/>
        <w:left w:val="none" w:sz="0" w:space="0" w:color="auto"/>
        <w:bottom w:val="none" w:sz="0" w:space="0" w:color="auto"/>
        <w:right w:val="none" w:sz="0" w:space="0" w:color="auto"/>
      </w:divBdr>
    </w:div>
    <w:div w:id="13265007">
      <w:marLeft w:val="0"/>
      <w:marRight w:val="0"/>
      <w:marTop w:val="0"/>
      <w:marBottom w:val="0"/>
      <w:divBdr>
        <w:top w:val="none" w:sz="0" w:space="0" w:color="auto"/>
        <w:left w:val="none" w:sz="0" w:space="0" w:color="auto"/>
        <w:bottom w:val="none" w:sz="0" w:space="0" w:color="auto"/>
        <w:right w:val="none" w:sz="0" w:space="0" w:color="auto"/>
      </w:divBdr>
    </w:div>
    <w:div w:id="13265008">
      <w:marLeft w:val="0"/>
      <w:marRight w:val="0"/>
      <w:marTop w:val="0"/>
      <w:marBottom w:val="0"/>
      <w:divBdr>
        <w:top w:val="none" w:sz="0" w:space="0" w:color="auto"/>
        <w:left w:val="none" w:sz="0" w:space="0" w:color="auto"/>
        <w:bottom w:val="none" w:sz="0" w:space="0" w:color="auto"/>
        <w:right w:val="none" w:sz="0" w:space="0" w:color="auto"/>
      </w:divBdr>
    </w:div>
    <w:div w:id="13265009">
      <w:marLeft w:val="0"/>
      <w:marRight w:val="0"/>
      <w:marTop w:val="0"/>
      <w:marBottom w:val="0"/>
      <w:divBdr>
        <w:top w:val="none" w:sz="0" w:space="0" w:color="auto"/>
        <w:left w:val="none" w:sz="0" w:space="0" w:color="auto"/>
        <w:bottom w:val="none" w:sz="0" w:space="0" w:color="auto"/>
        <w:right w:val="none" w:sz="0" w:space="0" w:color="auto"/>
      </w:divBdr>
    </w:div>
    <w:div w:id="13265010">
      <w:marLeft w:val="0"/>
      <w:marRight w:val="0"/>
      <w:marTop w:val="0"/>
      <w:marBottom w:val="0"/>
      <w:divBdr>
        <w:top w:val="none" w:sz="0" w:space="0" w:color="auto"/>
        <w:left w:val="none" w:sz="0" w:space="0" w:color="auto"/>
        <w:bottom w:val="none" w:sz="0" w:space="0" w:color="auto"/>
        <w:right w:val="none" w:sz="0" w:space="0" w:color="auto"/>
      </w:divBdr>
    </w:div>
    <w:div w:id="13265011">
      <w:marLeft w:val="0"/>
      <w:marRight w:val="0"/>
      <w:marTop w:val="0"/>
      <w:marBottom w:val="0"/>
      <w:divBdr>
        <w:top w:val="none" w:sz="0" w:space="0" w:color="auto"/>
        <w:left w:val="none" w:sz="0" w:space="0" w:color="auto"/>
        <w:bottom w:val="none" w:sz="0" w:space="0" w:color="auto"/>
        <w:right w:val="none" w:sz="0" w:space="0" w:color="auto"/>
      </w:divBdr>
    </w:div>
    <w:div w:id="13265012">
      <w:marLeft w:val="0"/>
      <w:marRight w:val="0"/>
      <w:marTop w:val="0"/>
      <w:marBottom w:val="0"/>
      <w:divBdr>
        <w:top w:val="none" w:sz="0" w:space="0" w:color="auto"/>
        <w:left w:val="none" w:sz="0" w:space="0" w:color="auto"/>
        <w:bottom w:val="none" w:sz="0" w:space="0" w:color="auto"/>
        <w:right w:val="none" w:sz="0" w:space="0" w:color="auto"/>
      </w:divBdr>
    </w:div>
    <w:div w:id="13265013">
      <w:marLeft w:val="0"/>
      <w:marRight w:val="0"/>
      <w:marTop w:val="0"/>
      <w:marBottom w:val="0"/>
      <w:divBdr>
        <w:top w:val="none" w:sz="0" w:space="0" w:color="auto"/>
        <w:left w:val="none" w:sz="0" w:space="0" w:color="auto"/>
        <w:bottom w:val="none" w:sz="0" w:space="0" w:color="auto"/>
        <w:right w:val="none" w:sz="0" w:space="0" w:color="auto"/>
      </w:divBdr>
    </w:div>
    <w:div w:id="13265014">
      <w:marLeft w:val="0"/>
      <w:marRight w:val="0"/>
      <w:marTop w:val="0"/>
      <w:marBottom w:val="0"/>
      <w:divBdr>
        <w:top w:val="none" w:sz="0" w:space="0" w:color="auto"/>
        <w:left w:val="none" w:sz="0" w:space="0" w:color="auto"/>
        <w:bottom w:val="none" w:sz="0" w:space="0" w:color="auto"/>
        <w:right w:val="none" w:sz="0" w:space="0" w:color="auto"/>
      </w:divBdr>
    </w:div>
    <w:div w:id="13265015">
      <w:marLeft w:val="0"/>
      <w:marRight w:val="0"/>
      <w:marTop w:val="0"/>
      <w:marBottom w:val="0"/>
      <w:divBdr>
        <w:top w:val="none" w:sz="0" w:space="0" w:color="auto"/>
        <w:left w:val="none" w:sz="0" w:space="0" w:color="auto"/>
        <w:bottom w:val="none" w:sz="0" w:space="0" w:color="auto"/>
        <w:right w:val="none" w:sz="0" w:space="0" w:color="auto"/>
      </w:divBdr>
    </w:div>
    <w:div w:id="13265016">
      <w:marLeft w:val="0"/>
      <w:marRight w:val="0"/>
      <w:marTop w:val="0"/>
      <w:marBottom w:val="0"/>
      <w:divBdr>
        <w:top w:val="none" w:sz="0" w:space="0" w:color="auto"/>
        <w:left w:val="none" w:sz="0" w:space="0" w:color="auto"/>
        <w:bottom w:val="none" w:sz="0" w:space="0" w:color="auto"/>
        <w:right w:val="none" w:sz="0" w:space="0" w:color="auto"/>
      </w:divBdr>
    </w:div>
    <w:div w:id="13265017">
      <w:marLeft w:val="0"/>
      <w:marRight w:val="0"/>
      <w:marTop w:val="0"/>
      <w:marBottom w:val="0"/>
      <w:divBdr>
        <w:top w:val="none" w:sz="0" w:space="0" w:color="auto"/>
        <w:left w:val="none" w:sz="0" w:space="0" w:color="auto"/>
        <w:bottom w:val="none" w:sz="0" w:space="0" w:color="auto"/>
        <w:right w:val="none" w:sz="0" w:space="0" w:color="auto"/>
      </w:divBdr>
    </w:div>
    <w:div w:id="13265018">
      <w:marLeft w:val="0"/>
      <w:marRight w:val="0"/>
      <w:marTop w:val="0"/>
      <w:marBottom w:val="0"/>
      <w:divBdr>
        <w:top w:val="none" w:sz="0" w:space="0" w:color="auto"/>
        <w:left w:val="none" w:sz="0" w:space="0" w:color="auto"/>
        <w:bottom w:val="none" w:sz="0" w:space="0" w:color="auto"/>
        <w:right w:val="none" w:sz="0" w:space="0" w:color="auto"/>
      </w:divBdr>
    </w:div>
    <w:div w:id="13265019">
      <w:marLeft w:val="0"/>
      <w:marRight w:val="0"/>
      <w:marTop w:val="0"/>
      <w:marBottom w:val="0"/>
      <w:divBdr>
        <w:top w:val="none" w:sz="0" w:space="0" w:color="auto"/>
        <w:left w:val="none" w:sz="0" w:space="0" w:color="auto"/>
        <w:bottom w:val="none" w:sz="0" w:space="0" w:color="auto"/>
        <w:right w:val="none" w:sz="0" w:space="0" w:color="auto"/>
      </w:divBdr>
    </w:div>
    <w:div w:id="13265020">
      <w:marLeft w:val="0"/>
      <w:marRight w:val="0"/>
      <w:marTop w:val="0"/>
      <w:marBottom w:val="0"/>
      <w:divBdr>
        <w:top w:val="none" w:sz="0" w:space="0" w:color="auto"/>
        <w:left w:val="none" w:sz="0" w:space="0" w:color="auto"/>
        <w:bottom w:val="none" w:sz="0" w:space="0" w:color="auto"/>
        <w:right w:val="none" w:sz="0" w:space="0" w:color="auto"/>
      </w:divBdr>
    </w:div>
    <w:div w:id="13265021">
      <w:marLeft w:val="0"/>
      <w:marRight w:val="0"/>
      <w:marTop w:val="0"/>
      <w:marBottom w:val="0"/>
      <w:divBdr>
        <w:top w:val="none" w:sz="0" w:space="0" w:color="auto"/>
        <w:left w:val="none" w:sz="0" w:space="0" w:color="auto"/>
        <w:bottom w:val="none" w:sz="0" w:space="0" w:color="auto"/>
        <w:right w:val="none" w:sz="0" w:space="0" w:color="auto"/>
      </w:divBdr>
    </w:div>
    <w:div w:id="13265022">
      <w:marLeft w:val="0"/>
      <w:marRight w:val="0"/>
      <w:marTop w:val="0"/>
      <w:marBottom w:val="0"/>
      <w:divBdr>
        <w:top w:val="none" w:sz="0" w:space="0" w:color="auto"/>
        <w:left w:val="none" w:sz="0" w:space="0" w:color="auto"/>
        <w:bottom w:val="none" w:sz="0" w:space="0" w:color="auto"/>
        <w:right w:val="none" w:sz="0" w:space="0" w:color="auto"/>
      </w:divBdr>
    </w:div>
    <w:div w:id="13265023">
      <w:marLeft w:val="0"/>
      <w:marRight w:val="0"/>
      <w:marTop w:val="0"/>
      <w:marBottom w:val="0"/>
      <w:divBdr>
        <w:top w:val="none" w:sz="0" w:space="0" w:color="auto"/>
        <w:left w:val="none" w:sz="0" w:space="0" w:color="auto"/>
        <w:bottom w:val="none" w:sz="0" w:space="0" w:color="auto"/>
        <w:right w:val="none" w:sz="0" w:space="0" w:color="auto"/>
      </w:divBdr>
    </w:div>
    <w:div w:id="13265024">
      <w:marLeft w:val="0"/>
      <w:marRight w:val="0"/>
      <w:marTop w:val="0"/>
      <w:marBottom w:val="0"/>
      <w:divBdr>
        <w:top w:val="none" w:sz="0" w:space="0" w:color="auto"/>
        <w:left w:val="none" w:sz="0" w:space="0" w:color="auto"/>
        <w:bottom w:val="none" w:sz="0" w:space="0" w:color="auto"/>
        <w:right w:val="none" w:sz="0" w:space="0" w:color="auto"/>
      </w:divBdr>
    </w:div>
    <w:div w:id="13265025">
      <w:marLeft w:val="0"/>
      <w:marRight w:val="0"/>
      <w:marTop w:val="0"/>
      <w:marBottom w:val="0"/>
      <w:divBdr>
        <w:top w:val="none" w:sz="0" w:space="0" w:color="auto"/>
        <w:left w:val="none" w:sz="0" w:space="0" w:color="auto"/>
        <w:bottom w:val="none" w:sz="0" w:space="0" w:color="auto"/>
        <w:right w:val="none" w:sz="0" w:space="0" w:color="auto"/>
      </w:divBdr>
    </w:div>
    <w:div w:id="13265026">
      <w:marLeft w:val="0"/>
      <w:marRight w:val="0"/>
      <w:marTop w:val="0"/>
      <w:marBottom w:val="0"/>
      <w:divBdr>
        <w:top w:val="none" w:sz="0" w:space="0" w:color="auto"/>
        <w:left w:val="none" w:sz="0" w:space="0" w:color="auto"/>
        <w:bottom w:val="none" w:sz="0" w:space="0" w:color="auto"/>
        <w:right w:val="none" w:sz="0" w:space="0" w:color="auto"/>
      </w:divBdr>
    </w:div>
    <w:div w:id="13265027">
      <w:marLeft w:val="0"/>
      <w:marRight w:val="0"/>
      <w:marTop w:val="0"/>
      <w:marBottom w:val="0"/>
      <w:divBdr>
        <w:top w:val="none" w:sz="0" w:space="0" w:color="auto"/>
        <w:left w:val="none" w:sz="0" w:space="0" w:color="auto"/>
        <w:bottom w:val="none" w:sz="0" w:space="0" w:color="auto"/>
        <w:right w:val="none" w:sz="0" w:space="0" w:color="auto"/>
      </w:divBdr>
    </w:div>
    <w:div w:id="13265028">
      <w:marLeft w:val="0"/>
      <w:marRight w:val="0"/>
      <w:marTop w:val="0"/>
      <w:marBottom w:val="0"/>
      <w:divBdr>
        <w:top w:val="none" w:sz="0" w:space="0" w:color="auto"/>
        <w:left w:val="none" w:sz="0" w:space="0" w:color="auto"/>
        <w:bottom w:val="none" w:sz="0" w:space="0" w:color="auto"/>
        <w:right w:val="none" w:sz="0" w:space="0" w:color="auto"/>
      </w:divBdr>
    </w:div>
    <w:div w:id="13265029">
      <w:marLeft w:val="0"/>
      <w:marRight w:val="0"/>
      <w:marTop w:val="0"/>
      <w:marBottom w:val="0"/>
      <w:divBdr>
        <w:top w:val="none" w:sz="0" w:space="0" w:color="auto"/>
        <w:left w:val="none" w:sz="0" w:space="0" w:color="auto"/>
        <w:bottom w:val="none" w:sz="0" w:space="0" w:color="auto"/>
        <w:right w:val="none" w:sz="0" w:space="0" w:color="auto"/>
      </w:divBdr>
    </w:div>
    <w:div w:id="13265030">
      <w:marLeft w:val="0"/>
      <w:marRight w:val="0"/>
      <w:marTop w:val="0"/>
      <w:marBottom w:val="0"/>
      <w:divBdr>
        <w:top w:val="none" w:sz="0" w:space="0" w:color="auto"/>
        <w:left w:val="none" w:sz="0" w:space="0" w:color="auto"/>
        <w:bottom w:val="none" w:sz="0" w:space="0" w:color="auto"/>
        <w:right w:val="none" w:sz="0" w:space="0" w:color="auto"/>
      </w:divBdr>
    </w:div>
    <w:div w:id="13265031">
      <w:marLeft w:val="0"/>
      <w:marRight w:val="0"/>
      <w:marTop w:val="0"/>
      <w:marBottom w:val="0"/>
      <w:divBdr>
        <w:top w:val="none" w:sz="0" w:space="0" w:color="auto"/>
        <w:left w:val="none" w:sz="0" w:space="0" w:color="auto"/>
        <w:bottom w:val="none" w:sz="0" w:space="0" w:color="auto"/>
        <w:right w:val="none" w:sz="0" w:space="0" w:color="auto"/>
      </w:divBdr>
    </w:div>
    <w:div w:id="13265032">
      <w:marLeft w:val="0"/>
      <w:marRight w:val="0"/>
      <w:marTop w:val="0"/>
      <w:marBottom w:val="0"/>
      <w:divBdr>
        <w:top w:val="none" w:sz="0" w:space="0" w:color="auto"/>
        <w:left w:val="none" w:sz="0" w:space="0" w:color="auto"/>
        <w:bottom w:val="none" w:sz="0" w:space="0" w:color="auto"/>
        <w:right w:val="none" w:sz="0" w:space="0" w:color="auto"/>
      </w:divBdr>
    </w:div>
    <w:div w:id="13265033">
      <w:marLeft w:val="0"/>
      <w:marRight w:val="0"/>
      <w:marTop w:val="0"/>
      <w:marBottom w:val="0"/>
      <w:divBdr>
        <w:top w:val="none" w:sz="0" w:space="0" w:color="auto"/>
        <w:left w:val="none" w:sz="0" w:space="0" w:color="auto"/>
        <w:bottom w:val="none" w:sz="0" w:space="0" w:color="auto"/>
        <w:right w:val="none" w:sz="0" w:space="0" w:color="auto"/>
      </w:divBdr>
    </w:div>
    <w:div w:id="13265034">
      <w:marLeft w:val="0"/>
      <w:marRight w:val="0"/>
      <w:marTop w:val="0"/>
      <w:marBottom w:val="0"/>
      <w:divBdr>
        <w:top w:val="none" w:sz="0" w:space="0" w:color="auto"/>
        <w:left w:val="none" w:sz="0" w:space="0" w:color="auto"/>
        <w:bottom w:val="none" w:sz="0" w:space="0" w:color="auto"/>
        <w:right w:val="none" w:sz="0" w:space="0" w:color="auto"/>
      </w:divBdr>
    </w:div>
    <w:div w:id="13265035">
      <w:marLeft w:val="0"/>
      <w:marRight w:val="0"/>
      <w:marTop w:val="0"/>
      <w:marBottom w:val="0"/>
      <w:divBdr>
        <w:top w:val="none" w:sz="0" w:space="0" w:color="auto"/>
        <w:left w:val="none" w:sz="0" w:space="0" w:color="auto"/>
        <w:bottom w:val="none" w:sz="0" w:space="0" w:color="auto"/>
        <w:right w:val="none" w:sz="0" w:space="0" w:color="auto"/>
      </w:divBdr>
    </w:div>
    <w:div w:id="13265036">
      <w:marLeft w:val="0"/>
      <w:marRight w:val="0"/>
      <w:marTop w:val="0"/>
      <w:marBottom w:val="0"/>
      <w:divBdr>
        <w:top w:val="none" w:sz="0" w:space="0" w:color="auto"/>
        <w:left w:val="none" w:sz="0" w:space="0" w:color="auto"/>
        <w:bottom w:val="none" w:sz="0" w:space="0" w:color="auto"/>
        <w:right w:val="none" w:sz="0" w:space="0" w:color="auto"/>
      </w:divBdr>
    </w:div>
    <w:div w:id="13265037">
      <w:marLeft w:val="0"/>
      <w:marRight w:val="0"/>
      <w:marTop w:val="0"/>
      <w:marBottom w:val="0"/>
      <w:divBdr>
        <w:top w:val="none" w:sz="0" w:space="0" w:color="auto"/>
        <w:left w:val="none" w:sz="0" w:space="0" w:color="auto"/>
        <w:bottom w:val="none" w:sz="0" w:space="0" w:color="auto"/>
        <w:right w:val="none" w:sz="0" w:space="0" w:color="auto"/>
      </w:divBdr>
    </w:div>
    <w:div w:id="13265038">
      <w:marLeft w:val="0"/>
      <w:marRight w:val="0"/>
      <w:marTop w:val="0"/>
      <w:marBottom w:val="0"/>
      <w:divBdr>
        <w:top w:val="none" w:sz="0" w:space="0" w:color="auto"/>
        <w:left w:val="none" w:sz="0" w:space="0" w:color="auto"/>
        <w:bottom w:val="none" w:sz="0" w:space="0" w:color="auto"/>
        <w:right w:val="none" w:sz="0" w:space="0" w:color="auto"/>
      </w:divBdr>
    </w:div>
    <w:div w:id="13265039">
      <w:marLeft w:val="0"/>
      <w:marRight w:val="0"/>
      <w:marTop w:val="0"/>
      <w:marBottom w:val="0"/>
      <w:divBdr>
        <w:top w:val="none" w:sz="0" w:space="0" w:color="auto"/>
        <w:left w:val="none" w:sz="0" w:space="0" w:color="auto"/>
        <w:bottom w:val="none" w:sz="0" w:space="0" w:color="auto"/>
        <w:right w:val="none" w:sz="0" w:space="0" w:color="auto"/>
      </w:divBdr>
    </w:div>
    <w:div w:id="13265040">
      <w:marLeft w:val="0"/>
      <w:marRight w:val="0"/>
      <w:marTop w:val="0"/>
      <w:marBottom w:val="0"/>
      <w:divBdr>
        <w:top w:val="none" w:sz="0" w:space="0" w:color="auto"/>
        <w:left w:val="none" w:sz="0" w:space="0" w:color="auto"/>
        <w:bottom w:val="none" w:sz="0" w:space="0" w:color="auto"/>
        <w:right w:val="none" w:sz="0" w:space="0" w:color="auto"/>
      </w:divBdr>
    </w:div>
    <w:div w:id="13265041">
      <w:marLeft w:val="0"/>
      <w:marRight w:val="0"/>
      <w:marTop w:val="0"/>
      <w:marBottom w:val="0"/>
      <w:divBdr>
        <w:top w:val="none" w:sz="0" w:space="0" w:color="auto"/>
        <w:left w:val="none" w:sz="0" w:space="0" w:color="auto"/>
        <w:bottom w:val="none" w:sz="0" w:space="0" w:color="auto"/>
        <w:right w:val="none" w:sz="0" w:space="0" w:color="auto"/>
      </w:divBdr>
    </w:div>
    <w:div w:id="13265042">
      <w:marLeft w:val="0"/>
      <w:marRight w:val="0"/>
      <w:marTop w:val="0"/>
      <w:marBottom w:val="0"/>
      <w:divBdr>
        <w:top w:val="none" w:sz="0" w:space="0" w:color="auto"/>
        <w:left w:val="none" w:sz="0" w:space="0" w:color="auto"/>
        <w:bottom w:val="none" w:sz="0" w:space="0" w:color="auto"/>
        <w:right w:val="none" w:sz="0" w:space="0" w:color="auto"/>
      </w:divBdr>
    </w:div>
    <w:div w:id="13265043">
      <w:marLeft w:val="0"/>
      <w:marRight w:val="0"/>
      <w:marTop w:val="0"/>
      <w:marBottom w:val="0"/>
      <w:divBdr>
        <w:top w:val="none" w:sz="0" w:space="0" w:color="auto"/>
        <w:left w:val="none" w:sz="0" w:space="0" w:color="auto"/>
        <w:bottom w:val="none" w:sz="0" w:space="0" w:color="auto"/>
        <w:right w:val="none" w:sz="0" w:space="0" w:color="auto"/>
      </w:divBdr>
    </w:div>
    <w:div w:id="13265044">
      <w:marLeft w:val="0"/>
      <w:marRight w:val="0"/>
      <w:marTop w:val="0"/>
      <w:marBottom w:val="0"/>
      <w:divBdr>
        <w:top w:val="none" w:sz="0" w:space="0" w:color="auto"/>
        <w:left w:val="none" w:sz="0" w:space="0" w:color="auto"/>
        <w:bottom w:val="none" w:sz="0" w:space="0" w:color="auto"/>
        <w:right w:val="none" w:sz="0" w:space="0" w:color="auto"/>
      </w:divBdr>
    </w:div>
    <w:div w:id="13265045">
      <w:marLeft w:val="0"/>
      <w:marRight w:val="0"/>
      <w:marTop w:val="0"/>
      <w:marBottom w:val="0"/>
      <w:divBdr>
        <w:top w:val="none" w:sz="0" w:space="0" w:color="auto"/>
        <w:left w:val="none" w:sz="0" w:space="0" w:color="auto"/>
        <w:bottom w:val="none" w:sz="0" w:space="0" w:color="auto"/>
        <w:right w:val="none" w:sz="0" w:space="0" w:color="auto"/>
      </w:divBdr>
    </w:div>
    <w:div w:id="13265046">
      <w:marLeft w:val="0"/>
      <w:marRight w:val="0"/>
      <w:marTop w:val="0"/>
      <w:marBottom w:val="0"/>
      <w:divBdr>
        <w:top w:val="none" w:sz="0" w:space="0" w:color="auto"/>
        <w:left w:val="none" w:sz="0" w:space="0" w:color="auto"/>
        <w:bottom w:val="none" w:sz="0" w:space="0" w:color="auto"/>
        <w:right w:val="none" w:sz="0" w:space="0" w:color="auto"/>
      </w:divBdr>
    </w:div>
    <w:div w:id="13265047">
      <w:marLeft w:val="0"/>
      <w:marRight w:val="0"/>
      <w:marTop w:val="0"/>
      <w:marBottom w:val="0"/>
      <w:divBdr>
        <w:top w:val="none" w:sz="0" w:space="0" w:color="auto"/>
        <w:left w:val="none" w:sz="0" w:space="0" w:color="auto"/>
        <w:bottom w:val="none" w:sz="0" w:space="0" w:color="auto"/>
        <w:right w:val="none" w:sz="0" w:space="0" w:color="auto"/>
      </w:divBdr>
    </w:div>
    <w:div w:id="13265048">
      <w:marLeft w:val="0"/>
      <w:marRight w:val="0"/>
      <w:marTop w:val="0"/>
      <w:marBottom w:val="0"/>
      <w:divBdr>
        <w:top w:val="none" w:sz="0" w:space="0" w:color="auto"/>
        <w:left w:val="none" w:sz="0" w:space="0" w:color="auto"/>
        <w:bottom w:val="none" w:sz="0" w:space="0" w:color="auto"/>
        <w:right w:val="none" w:sz="0" w:space="0" w:color="auto"/>
      </w:divBdr>
    </w:div>
    <w:div w:id="13265049">
      <w:marLeft w:val="0"/>
      <w:marRight w:val="0"/>
      <w:marTop w:val="0"/>
      <w:marBottom w:val="0"/>
      <w:divBdr>
        <w:top w:val="none" w:sz="0" w:space="0" w:color="auto"/>
        <w:left w:val="none" w:sz="0" w:space="0" w:color="auto"/>
        <w:bottom w:val="none" w:sz="0" w:space="0" w:color="auto"/>
        <w:right w:val="none" w:sz="0" w:space="0" w:color="auto"/>
      </w:divBdr>
    </w:div>
    <w:div w:id="13265050">
      <w:marLeft w:val="0"/>
      <w:marRight w:val="0"/>
      <w:marTop w:val="0"/>
      <w:marBottom w:val="0"/>
      <w:divBdr>
        <w:top w:val="none" w:sz="0" w:space="0" w:color="auto"/>
        <w:left w:val="none" w:sz="0" w:space="0" w:color="auto"/>
        <w:bottom w:val="none" w:sz="0" w:space="0" w:color="auto"/>
        <w:right w:val="none" w:sz="0" w:space="0" w:color="auto"/>
      </w:divBdr>
    </w:div>
    <w:div w:id="13265051">
      <w:marLeft w:val="0"/>
      <w:marRight w:val="0"/>
      <w:marTop w:val="0"/>
      <w:marBottom w:val="0"/>
      <w:divBdr>
        <w:top w:val="none" w:sz="0" w:space="0" w:color="auto"/>
        <w:left w:val="none" w:sz="0" w:space="0" w:color="auto"/>
        <w:bottom w:val="none" w:sz="0" w:space="0" w:color="auto"/>
        <w:right w:val="none" w:sz="0" w:space="0" w:color="auto"/>
      </w:divBdr>
    </w:div>
    <w:div w:id="13265052">
      <w:marLeft w:val="0"/>
      <w:marRight w:val="0"/>
      <w:marTop w:val="0"/>
      <w:marBottom w:val="0"/>
      <w:divBdr>
        <w:top w:val="none" w:sz="0" w:space="0" w:color="auto"/>
        <w:left w:val="none" w:sz="0" w:space="0" w:color="auto"/>
        <w:bottom w:val="none" w:sz="0" w:space="0" w:color="auto"/>
        <w:right w:val="none" w:sz="0" w:space="0" w:color="auto"/>
      </w:divBdr>
    </w:div>
    <w:div w:id="13265053">
      <w:marLeft w:val="0"/>
      <w:marRight w:val="0"/>
      <w:marTop w:val="0"/>
      <w:marBottom w:val="0"/>
      <w:divBdr>
        <w:top w:val="none" w:sz="0" w:space="0" w:color="auto"/>
        <w:left w:val="none" w:sz="0" w:space="0" w:color="auto"/>
        <w:bottom w:val="none" w:sz="0" w:space="0" w:color="auto"/>
        <w:right w:val="none" w:sz="0" w:space="0" w:color="auto"/>
      </w:divBdr>
    </w:div>
    <w:div w:id="13265054">
      <w:marLeft w:val="0"/>
      <w:marRight w:val="0"/>
      <w:marTop w:val="0"/>
      <w:marBottom w:val="0"/>
      <w:divBdr>
        <w:top w:val="none" w:sz="0" w:space="0" w:color="auto"/>
        <w:left w:val="none" w:sz="0" w:space="0" w:color="auto"/>
        <w:bottom w:val="none" w:sz="0" w:space="0" w:color="auto"/>
        <w:right w:val="none" w:sz="0" w:space="0" w:color="auto"/>
      </w:divBdr>
    </w:div>
    <w:div w:id="13265055">
      <w:marLeft w:val="0"/>
      <w:marRight w:val="0"/>
      <w:marTop w:val="0"/>
      <w:marBottom w:val="0"/>
      <w:divBdr>
        <w:top w:val="none" w:sz="0" w:space="0" w:color="auto"/>
        <w:left w:val="none" w:sz="0" w:space="0" w:color="auto"/>
        <w:bottom w:val="none" w:sz="0" w:space="0" w:color="auto"/>
        <w:right w:val="none" w:sz="0" w:space="0" w:color="auto"/>
      </w:divBdr>
    </w:div>
    <w:div w:id="13265056">
      <w:marLeft w:val="0"/>
      <w:marRight w:val="0"/>
      <w:marTop w:val="0"/>
      <w:marBottom w:val="0"/>
      <w:divBdr>
        <w:top w:val="none" w:sz="0" w:space="0" w:color="auto"/>
        <w:left w:val="none" w:sz="0" w:space="0" w:color="auto"/>
        <w:bottom w:val="none" w:sz="0" w:space="0" w:color="auto"/>
        <w:right w:val="none" w:sz="0" w:space="0" w:color="auto"/>
      </w:divBdr>
    </w:div>
    <w:div w:id="13265057">
      <w:marLeft w:val="0"/>
      <w:marRight w:val="0"/>
      <w:marTop w:val="0"/>
      <w:marBottom w:val="0"/>
      <w:divBdr>
        <w:top w:val="none" w:sz="0" w:space="0" w:color="auto"/>
        <w:left w:val="none" w:sz="0" w:space="0" w:color="auto"/>
        <w:bottom w:val="none" w:sz="0" w:space="0" w:color="auto"/>
        <w:right w:val="none" w:sz="0" w:space="0" w:color="auto"/>
      </w:divBdr>
    </w:div>
    <w:div w:id="13265058">
      <w:marLeft w:val="0"/>
      <w:marRight w:val="0"/>
      <w:marTop w:val="0"/>
      <w:marBottom w:val="0"/>
      <w:divBdr>
        <w:top w:val="none" w:sz="0" w:space="0" w:color="auto"/>
        <w:left w:val="none" w:sz="0" w:space="0" w:color="auto"/>
        <w:bottom w:val="none" w:sz="0" w:space="0" w:color="auto"/>
        <w:right w:val="none" w:sz="0" w:space="0" w:color="auto"/>
      </w:divBdr>
    </w:div>
    <w:div w:id="13265059">
      <w:marLeft w:val="0"/>
      <w:marRight w:val="0"/>
      <w:marTop w:val="0"/>
      <w:marBottom w:val="0"/>
      <w:divBdr>
        <w:top w:val="none" w:sz="0" w:space="0" w:color="auto"/>
        <w:left w:val="none" w:sz="0" w:space="0" w:color="auto"/>
        <w:bottom w:val="none" w:sz="0" w:space="0" w:color="auto"/>
        <w:right w:val="none" w:sz="0" w:space="0" w:color="auto"/>
      </w:divBdr>
    </w:div>
    <w:div w:id="13265060">
      <w:marLeft w:val="0"/>
      <w:marRight w:val="0"/>
      <w:marTop w:val="0"/>
      <w:marBottom w:val="0"/>
      <w:divBdr>
        <w:top w:val="none" w:sz="0" w:space="0" w:color="auto"/>
        <w:left w:val="none" w:sz="0" w:space="0" w:color="auto"/>
        <w:bottom w:val="none" w:sz="0" w:space="0" w:color="auto"/>
        <w:right w:val="none" w:sz="0" w:space="0" w:color="auto"/>
      </w:divBdr>
    </w:div>
    <w:div w:id="13265061">
      <w:marLeft w:val="0"/>
      <w:marRight w:val="0"/>
      <w:marTop w:val="0"/>
      <w:marBottom w:val="0"/>
      <w:divBdr>
        <w:top w:val="none" w:sz="0" w:space="0" w:color="auto"/>
        <w:left w:val="none" w:sz="0" w:space="0" w:color="auto"/>
        <w:bottom w:val="none" w:sz="0" w:space="0" w:color="auto"/>
        <w:right w:val="none" w:sz="0" w:space="0" w:color="auto"/>
      </w:divBdr>
    </w:div>
    <w:div w:id="13265062">
      <w:marLeft w:val="0"/>
      <w:marRight w:val="0"/>
      <w:marTop w:val="0"/>
      <w:marBottom w:val="0"/>
      <w:divBdr>
        <w:top w:val="none" w:sz="0" w:space="0" w:color="auto"/>
        <w:left w:val="none" w:sz="0" w:space="0" w:color="auto"/>
        <w:bottom w:val="none" w:sz="0" w:space="0" w:color="auto"/>
        <w:right w:val="none" w:sz="0" w:space="0" w:color="auto"/>
      </w:divBdr>
    </w:div>
    <w:div w:id="13265063">
      <w:marLeft w:val="0"/>
      <w:marRight w:val="0"/>
      <w:marTop w:val="0"/>
      <w:marBottom w:val="0"/>
      <w:divBdr>
        <w:top w:val="none" w:sz="0" w:space="0" w:color="auto"/>
        <w:left w:val="none" w:sz="0" w:space="0" w:color="auto"/>
        <w:bottom w:val="none" w:sz="0" w:space="0" w:color="auto"/>
        <w:right w:val="none" w:sz="0" w:space="0" w:color="auto"/>
      </w:divBdr>
    </w:div>
    <w:div w:id="13265064">
      <w:marLeft w:val="0"/>
      <w:marRight w:val="0"/>
      <w:marTop w:val="0"/>
      <w:marBottom w:val="0"/>
      <w:divBdr>
        <w:top w:val="none" w:sz="0" w:space="0" w:color="auto"/>
        <w:left w:val="none" w:sz="0" w:space="0" w:color="auto"/>
        <w:bottom w:val="none" w:sz="0" w:space="0" w:color="auto"/>
        <w:right w:val="none" w:sz="0" w:space="0" w:color="auto"/>
      </w:divBdr>
    </w:div>
    <w:div w:id="13265065">
      <w:marLeft w:val="0"/>
      <w:marRight w:val="0"/>
      <w:marTop w:val="0"/>
      <w:marBottom w:val="0"/>
      <w:divBdr>
        <w:top w:val="none" w:sz="0" w:space="0" w:color="auto"/>
        <w:left w:val="none" w:sz="0" w:space="0" w:color="auto"/>
        <w:bottom w:val="none" w:sz="0" w:space="0" w:color="auto"/>
        <w:right w:val="none" w:sz="0" w:space="0" w:color="auto"/>
      </w:divBdr>
    </w:div>
    <w:div w:id="13265066">
      <w:marLeft w:val="0"/>
      <w:marRight w:val="0"/>
      <w:marTop w:val="0"/>
      <w:marBottom w:val="0"/>
      <w:divBdr>
        <w:top w:val="none" w:sz="0" w:space="0" w:color="auto"/>
        <w:left w:val="none" w:sz="0" w:space="0" w:color="auto"/>
        <w:bottom w:val="none" w:sz="0" w:space="0" w:color="auto"/>
        <w:right w:val="none" w:sz="0" w:space="0" w:color="auto"/>
      </w:divBdr>
    </w:div>
    <w:div w:id="13265067">
      <w:marLeft w:val="0"/>
      <w:marRight w:val="0"/>
      <w:marTop w:val="0"/>
      <w:marBottom w:val="0"/>
      <w:divBdr>
        <w:top w:val="none" w:sz="0" w:space="0" w:color="auto"/>
        <w:left w:val="none" w:sz="0" w:space="0" w:color="auto"/>
        <w:bottom w:val="none" w:sz="0" w:space="0" w:color="auto"/>
        <w:right w:val="none" w:sz="0" w:space="0" w:color="auto"/>
      </w:divBdr>
    </w:div>
    <w:div w:id="13265068">
      <w:marLeft w:val="0"/>
      <w:marRight w:val="0"/>
      <w:marTop w:val="0"/>
      <w:marBottom w:val="0"/>
      <w:divBdr>
        <w:top w:val="none" w:sz="0" w:space="0" w:color="auto"/>
        <w:left w:val="none" w:sz="0" w:space="0" w:color="auto"/>
        <w:bottom w:val="none" w:sz="0" w:space="0" w:color="auto"/>
        <w:right w:val="none" w:sz="0" w:space="0" w:color="auto"/>
      </w:divBdr>
    </w:div>
    <w:div w:id="13265069">
      <w:marLeft w:val="0"/>
      <w:marRight w:val="0"/>
      <w:marTop w:val="0"/>
      <w:marBottom w:val="0"/>
      <w:divBdr>
        <w:top w:val="none" w:sz="0" w:space="0" w:color="auto"/>
        <w:left w:val="none" w:sz="0" w:space="0" w:color="auto"/>
        <w:bottom w:val="none" w:sz="0" w:space="0" w:color="auto"/>
        <w:right w:val="none" w:sz="0" w:space="0" w:color="auto"/>
      </w:divBdr>
    </w:div>
    <w:div w:id="13265070">
      <w:marLeft w:val="0"/>
      <w:marRight w:val="0"/>
      <w:marTop w:val="0"/>
      <w:marBottom w:val="0"/>
      <w:divBdr>
        <w:top w:val="none" w:sz="0" w:space="0" w:color="auto"/>
        <w:left w:val="none" w:sz="0" w:space="0" w:color="auto"/>
        <w:bottom w:val="none" w:sz="0" w:space="0" w:color="auto"/>
        <w:right w:val="none" w:sz="0" w:space="0" w:color="auto"/>
      </w:divBdr>
    </w:div>
    <w:div w:id="13265071">
      <w:marLeft w:val="0"/>
      <w:marRight w:val="0"/>
      <w:marTop w:val="0"/>
      <w:marBottom w:val="0"/>
      <w:divBdr>
        <w:top w:val="none" w:sz="0" w:space="0" w:color="auto"/>
        <w:left w:val="none" w:sz="0" w:space="0" w:color="auto"/>
        <w:bottom w:val="none" w:sz="0" w:space="0" w:color="auto"/>
        <w:right w:val="none" w:sz="0" w:space="0" w:color="auto"/>
      </w:divBdr>
    </w:div>
    <w:div w:id="13265072">
      <w:marLeft w:val="0"/>
      <w:marRight w:val="0"/>
      <w:marTop w:val="0"/>
      <w:marBottom w:val="0"/>
      <w:divBdr>
        <w:top w:val="none" w:sz="0" w:space="0" w:color="auto"/>
        <w:left w:val="none" w:sz="0" w:space="0" w:color="auto"/>
        <w:bottom w:val="none" w:sz="0" w:space="0" w:color="auto"/>
        <w:right w:val="none" w:sz="0" w:space="0" w:color="auto"/>
      </w:divBdr>
    </w:div>
    <w:div w:id="13265073">
      <w:marLeft w:val="0"/>
      <w:marRight w:val="0"/>
      <w:marTop w:val="0"/>
      <w:marBottom w:val="0"/>
      <w:divBdr>
        <w:top w:val="none" w:sz="0" w:space="0" w:color="auto"/>
        <w:left w:val="none" w:sz="0" w:space="0" w:color="auto"/>
        <w:bottom w:val="none" w:sz="0" w:space="0" w:color="auto"/>
        <w:right w:val="none" w:sz="0" w:space="0" w:color="auto"/>
      </w:divBdr>
    </w:div>
    <w:div w:id="13265074">
      <w:marLeft w:val="0"/>
      <w:marRight w:val="0"/>
      <w:marTop w:val="0"/>
      <w:marBottom w:val="0"/>
      <w:divBdr>
        <w:top w:val="none" w:sz="0" w:space="0" w:color="auto"/>
        <w:left w:val="none" w:sz="0" w:space="0" w:color="auto"/>
        <w:bottom w:val="none" w:sz="0" w:space="0" w:color="auto"/>
        <w:right w:val="none" w:sz="0" w:space="0" w:color="auto"/>
      </w:divBdr>
    </w:div>
    <w:div w:id="13265075">
      <w:marLeft w:val="0"/>
      <w:marRight w:val="0"/>
      <w:marTop w:val="0"/>
      <w:marBottom w:val="0"/>
      <w:divBdr>
        <w:top w:val="none" w:sz="0" w:space="0" w:color="auto"/>
        <w:left w:val="none" w:sz="0" w:space="0" w:color="auto"/>
        <w:bottom w:val="none" w:sz="0" w:space="0" w:color="auto"/>
        <w:right w:val="none" w:sz="0" w:space="0" w:color="auto"/>
      </w:divBdr>
    </w:div>
    <w:div w:id="13265076">
      <w:marLeft w:val="0"/>
      <w:marRight w:val="0"/>
      <w:marTop w:val="0"/>
      <w:marBottom w:val="0"/>
      <w:divBdr>
        <w:top w:val="none" w:sz="0" w:space="0" w:color="auto"/>
        <w:left w:val="none" w:sz="0" w:space="0" w:color="auto"/>
        <w:bottom w:val="none" w:sz="0" w:space="0" w:color="auto"/>
        <w:right w:val="none" w:sz="0" w:space="0" w:color="auto"/>
      </w:divBdr>
    </w:div>
    <w:div w:id="13265077">
      <w:marLeft w:val="0"/>
      <w:marRight w:val="0"/>
      <w:marTop w:val="0"/>
      <w:marBottom w:val="0"/>
      <w:divBdr>
        <w:top w:val="none" w:sz="0" w:space="0" w:color="auto"/>
        <w:left w:val="none" w:sz="0" w:space="0" w:color="auto"/>
        <w:bottom w:val="none" w:sz="0" w:space="0" w:color="auto"/>
        <w:right w:val="none" w:sz="0" w:space="0" w:color="auto"/>
      </w:divBdr>
    </w:div>
    <w:div w:id="13265078">
      <w:marLeft w:val="0"/>
      <w:marRight w:val="0"/>
      <w:marTop w:val="0"/>
      <w:marBottom w:val="0"/>
      <w:divBdr>
        <w:top w:val="none" w:sz="0" w:space="0" w:color="auto"/>
        <w:left w:val="none" w:sz="0" w:space="0" w:color="auto"/>
        <w:bottom w:val="none" w:sz="0" w:space="0" w:color="auto"/>
        <w:right w:val="none" w:sz="0" w:space="0" w:color="auto"/>
      </w:divBdr>
    </w:div>
    <w:div w:id="13265079">
      <w:marLeft w:val="0"/>
      <w:marRight w:val="0"/>
      <w:marTop w:val="0"/>
      <w:marBottom w:val="0"/>
      <w:divBdr>
        <w:top w:val="none" w:sz="0" w:space="0" w:color="auto"/>
        <w:left w:val="none" w:sz="0" w:space="0" w:color="auto"/>
        <w:bottom w:val="none" w:sz="0" w:space="0" w:color="auto"/>
        <w:right w:val="none" w:sz="0" w:space="0" w:color="auto"/>
      </w:divBdr>
    </w:div>
    <w:div w:id="13265080">
      <w:marLeft w:val="0"/>
      <w:marRight w:val="0"/>
      <w:marTop w:val="0"/>
      <w:marBottom w:val="0"/>
      <w:divBdr>
        <w:top w:val="none" w:sz="0" w:space="0" w:color="auto"/>
        <w:left w:val="none" w:sz="0" w:space="0" w:color="auto"/>
        <w:bottom w:val="none" w:sz="0" w:space="0" w:color="auto"/>
        <w:right w:val="none" w:sz="0" w:space="0" w:color="auto"/>
      </w:divBdr>
    </w:div>
    <w:div w:id="13265081">
      <w:marLeft w:val="0"/>
      <w:marRight w:val="0"/>
      <w:marTop w:val="0"/>
      <w:marBottom w:val="0"/>
      <w:divBdr>
        <w:top w:val="none" w:sz="0" w:space="0" w:color="auto"/>
        <w:left w:val="none" w:sz="0" w:space="0" w:color="auto"/>
        <w:bottom w:val="none" w:sz="0" w:space="0" w:color="auto"/>
        <w:right w:val="none" w:sz="0" w:space="0" w:color="auto"/>
      </w:divBdr>
    </w:div>
    <w:div w:id="13265082">
      <w:marLeft w:val="0"/>
      <w:marRight w:val="0"/>
      <w:marTop w:val="0"/>
      <w:marBottom w:val="0"/>
      <w:divBdr>
        <w:top w:val="none" w:sz="0" w:space="0" w:color="auto"/>
        <w:left w:val="none" w:sz="0" w:space="0" w:color="auto"/>
        <w:bottom w:val="none" w:sz="0" w:space="0" w:color="auto"/>
        <w:right w:val="none" w:sz="0" w:space="0" w:color="auto"/>
      </w:divBdr>
    </w:div>
    <w:div w:id="13265083">
      <w:marLeft w:val="0"/>
      <w:marRight w:val="0"/>
      <w:marTop w:val="0"/>
      <w:marBottom w:val="0"/>
      <w:divBdr>
        <w:top w:val="none" w:sz="0" w:space="0" w:color="auto"/>
        <w:left w:val="none" w:sz="0" w:space="0" w:color="auto"/>
        <w:bottom w:val="none" w:sz="0" w:space="0" w:color="auto"/>
        <w:right w:val="none" w:sz="0" w:space="0" w:color="auto"/>
      </w:divBdr>
    </w:div>
    <w:div w:id="13265084">
      <w:marLeft w:val="0"/>
      <w:marRight w:val="0"/>
      <w:marTop w:val="0"/>
      <w:marBottom w:val="0"/>
      <w:divBdr>
        <w:top w:val="none" w:sz="0" w:space="0" w:color="auto"/>
        <w:left w:val="none" w:sz="0" w:space="0" w:color="auto"/>
        <w:bottom w:val="none" w:sz="0" w:space="0" w:color="auto"/>
        <w:right w:val="none" w:sz="0" w:space="0" w:color="auto"/>
      </w:divBdr>
    </w:div>
    <w:div w:id="13265085">
      <w:marLeft w:val="0"/>
      <w:marRight w:val="0"/>
      <w:marTop w:val="0"/>
      <w:marBottom w:val="0"/>
      <w:divBdr>
        <w:top w:val="none" w:sz="0" w:space="0" w:color="auto"/>
        <w:left w:val="none" w:sz="0" w:space="0" w:color="auto"/>
        <w:bottom w:val="none" w:sz="0" w:space="0" w:color="auto"/>
        <w:right w:val="none" w:sz="0" w:space="0" w:color="auto"/>
      </w:divBdr>
    </w:div>
    <w:div w:id="13265086">
      <w:marLeft w:val="0"/>
      <w:marRight w:val="0"/>
      <w:marTop w:val="0"/>
      <w:marBottom w:val="0"/>
      <w:divBdr>
        <w:top w:val="none" w:sz="0" w:space="0" w:color="auto"/>
        <w:left w:val="none" w:sz="0" w:space="0" w:color="auto"/>
        <w:bottom w:val="none" w:sz="0" w:space="0" w:color="auto"/>
        <w:right w:val="none" w:sz="0" w:space="0" w:color="auto"/>
      </w:divBdr>
    </w:div>
    <w:div w:id="13265087">
      <w:marLeft w:val="0"/>
      <w:marRight w:val="0"/>
      <w:marTop w:val="0"/>
      <w:marBottom w:val="0"/>
      <w:divBdr>
        <w:top w:val="none" w:sz="0" w:space="0" w:color="auto"/>
        <w:left w:val="none" w:sz="0" w:space="0" w:color="auto"/>
        <w:bottom w:val="none" w:sz="0" w:space="0" w:color="auto"/>
        <w:right w:val="none" w:sz="0" w:space="0" w:color="auto"/>
      </w:divBdr>
    </w:div>
    <w:div w:id="13265088">
      <w:marLeft w:val="0"/>
      <w:marRight w:val="0"/>
      <w:marTop w:val="0"/>
      <w:marBottom w:val="0"/>
      <w:divBdr>
        <w:top w:val="none" w:sz="0" w:space="0" w:color="auto"/>
        <w:left w:val="none" w:sz="0" w:space="0" w:color="auto"/>
        <w:bottom w:val="none" w:sz="0" w:space="0" w:color="auto"/>
        <w:right w:val="none" w:sz="0" w:space="0" w:color="auto"/>
      </w:divBdr>
    </w:div>
    <w:div w:id="13265089">
      <w:marLeft w:val="0"/>
      <w:marRight w:val="0"/>
      <w:marTop w:val="0"/>
      <w:marBottom w:val="0"/>
      <w:divBdr>
        <w:top w:val="none" w:sz="0" w:space="0" w:color="auto"/>
        <w:left w:val="none" w:sz="0" w:space="0" w:color="auto"/>
        <w:bottom w:val="none" w:sz="0" w:space="0" w:color="auto"/>
        <w:right w:val="none" w:sz="0" w:space="0" w:color="auto"/>
      </w:divBdr>
    </w:div>
    <w:div w:id="13265090">
      <w:marLeft w:val="0"/>
      <w:marRight w:val="0"/>
      <w:marTop w:val="0"/>
      <w:marBottom w:val="0"/>
      <w:divBdr>
        <w:top w:val="none" w:sz="0" w:space="0" w:color="auto"/>
        <w:left w:val="none" w:sz="0" w:space="0" w:color="auto"/>
        <w:bottom w:val="none" w:sz="0" w:space="0" w:color="auto"/>
        <w:right w:val="none" w:sz="0" w:space="0" w:color="auto"/>
      </w:divBdr>
    </w:div>
    <w:div w:id="13265091">
      <w:marLeft w:val="0"/>
      <w:marRight w:val="0"/>
      <w:marTop w:val="0"/>
      <w:marBottom w:val="0"/>
      <w:divBdr>
        <w:top w:val="none" w:sz="0" w:space="0" w:color="auto"/>
        <w:left w:val="none" w:sz="0" w:space="0" w:color="auto"/>
        <w:bottom w:val="none" w:sz="0" w:space="0" w:color="auto"/>
        <w:right w:val="none" w:sz="0" w:space="0" w:color="auto"/>
      </w:divBdr>
    </w:div>
    <w:div w:id="13265092">
      <w:marLeft w:val="0"/>
      <w:marRight w:val="0"/>
      <w:marTop w:val="0"/>
      <w:marBottom w:val="0"/>
      <w:divBdr>
        <w:top w:val="none" w:sz="0" w:space="0" w:color="auto"/>
        <w:left w:val="none" w:sz="0" w:space="0" w:color="auto"/>
        <w:bottom w:val="none" w:sz="0" w:space="0" w:color="auto"/>
        <w:right w:val="none" w:sz="0" w:space="0" w:color="auto"/>
      </w:divBdr>
    </w:div>
    <w:div w:id="13265093">
      <w:marLeft w:val="0"/>
      <w:marRight w:val="0"/>
      <w:marTop w:val="0"/>
      <w:marBottom w:val="0"/>
      <w:divBdr>
        <w:top w:val="none" w:sz="0" w:space="0" w:color="auto"/>
        <w:left w:val="none" w:sz="0" w:space="0" w:color="auto"/>
        <w:bottom w:val="none" w:sz="0" w:space="0" w:color="auto"/>
        <w:right w:val="none" w:sz="0" w:space="0" w:color="auto"/>
      </w:divBdr>
    </w:div>
    <w:div w:id="13265094">
      <w:marLeft w:val="0"/>
      <w:marRight w:val="0"/>
      <w:marTop w:val="0"/>
      <w:marBottom w:val="0"/>
      <w:divBdr>
        <w:top w:val="none" w:sz="0" w:space="0" w:color="auto"/>
        <w:left w:val="none" w:sz="0" w:space="0" w:color="auto"/>
        <w:bottom w:val="none" w:sz="0" w:space="0" w:color="auto"/>
        <w:right w:val="none" w:sz="0" w:space="0" w:color="auto"/>
      </w:divBdr>
    </w:div>
    <w:div w:id="13265095">
      <w:marLeft w:val="0"/>
      <w:marRight w:val="0"/>
      <w:marTop w:val="0"/>
      <w:marBottom w:val="0"/>
      <w:divBdr>
        <w:top w:val="none" w:sz="0" w:space="0" w:color="auto"/>
        <w:left w:val="none" w:sz="0" w:space="0" w:color="auto"/>
        <w:bottom w:val="none" w:sz="0" w:space="0" w:color="auto"/>
        <w:right w:val="none" w:sz="0" w:space="0" w:color="auto"/>
      </w:divBdr>
    </w:div>
    <w:div w:id="13265096">
      <w:marLeft w:val="0"/>
      <w:marRight w:val="0"/>
      <w:marTop w:val="0"/>
      <w:marBottom w:val="0"/>
      <w:divBdr>
        <w:top w:val="none" w:sz="0" w:space="0" w:color="auto"/>
        <w:left w:val="none" w:sz="0" w:space="0" w:color="auto"/>
        <w:bottom w:val="none" w:sz="0" w:space="0" w:color="auto"/>
        <w:right w:val="none" w:sz="0" w:space="0" w:color="auto"/>
      </w:divBdr>
    </w:div>
    <w:div w:id="13265097">
      <w:marLeft w:val="0"/>
      <w:marRight w:val="0"/>
      <w:marTop w:val="0"/>
      <w:marBottom w:val="0"/>
      <w:divBdr>
        <w:top w:val="none" w:sz="0" w:space="0" w:color="auto"/>
        <w:left w:val="none" w:sz="0" w:space="0" w:color="auto"/>
        <w:bottom w:val="none" w:sz="0" w:space="0" w:color="auto"/>
        <w:right w:val="none" w:sz="0" w:space="0" w:color="auto"/>
      </w:divBdr>
    </w:div>
    <w:div w:id="13265098">
      <w:marLeft w:val="0"/>
      <w:marRight w:val="0"/>
      <w:marTop w:val="0"/>
      <w:marBottom w:val="0"/>
      <w:divBdr>
        <w:top w:val="none" w:sz="0" w:space="0" w:color="auto"/>
        <w:left w:val="none" w:sz="0" w:space="0" w:color="auto"/>
        <w:bottom w:val="none" w:sz="0" w:space="0" w:color="auto"/>
        <w:right w:val="none" w:sz="0" w:space="0" w:color="auto"/>
      </w:divBdr>
    </w:div>
    <w:div w:id="13265099">
      <w:marLeft w:val="0"/>
      <w:marRight w:val="0"/>
      <w:marTop w:val="0"/>
      <w:marBottom w:val="0"/>
      <w:divBdr>
        <w:top w:val="none" w:sz="0" w:space="0" w:color="auto"/>
        <w:left w:val="none" w:sz="0" w:space="0" w:color="auto"/>
        <w:bottom w:val="none" w:sz="0" w:space="0" w:color="auto"/>
        <w:right w:val="none" w:sz="0" w:space="0" w:color="auto"/>
      </w:divBdr>
    </w:div>
    <w:div w:id="13265100">
      <w:marLeft w:val="0"/>
      <w:marRight w:val="0"/>
      <w:marTop w:val="0"/>
      <w:marBottom w:val="0"/>
      <w:divBdr>
        <w:top w:val="none" w:sz="0" w:space="0" w:color="auto"/>
        <w:left w:val="none" w:sz="0" w:space="0" w:color="auto"/>
        <w:bottom w:val="none" w:sz="0" w:space="0" w:color="auto"/>
        <w:right w:val="none" w:sz="0" w:space="0" w:color="auto"/>
      </w:divBdr>
    </w:div>
    <w:div w:id="13265101">
      <w:marLeft w:val="0"/>
      <w:marRight w:val="0"/>
      <w:marTop w:val="0"/>
      <w:marBottom w:val="0"/>
      <w:divBdr>
        <w:top w:val="none" w:sz="0" w:space="0" w:color="auto"/>
        <w:left w:val="none" w:sz="0" w:space="0" w:color="auto"/>
        <w:bottom w:val="none" w:sz="0" w:space="0" w:color="auto"/>
        <w:right w:val="none" w:sz="0" w:space="0" w:color="auto"/>
      </w:divBdr>
    </w:div>
    <w:div w:id="13265102">
      <w:marLeft w:val="0"/>
      <w:marRight w:val="0"/>
      <w:marTop w:val="0"/>
      <w:marBottom w:val="0"/>
      <w:divBdr>
        <w:top w:val="none" w:sz="0" w:space="0" w:color="auto"/>
        <w:left w:val="none" w:sz="0" w:space="0" w:color="auto"/>
        <w:bottom w:val="none" w:sz="0" w:space="0" w:color="auto"/>
        <w:right w:val="none" w:sz="0" w:space="0" w:color="auto"/>
      </w:divBdr>
    </w:div>
    <w:div w:id="13265103">
      <w:marLeft w:val="0"/>
      <w:marRight w:val="0"/>
      <w:marTop w:val="0"/>
      <w:marBottom w:val="0"/>
      <w:divBdr>
        <w:top w:val="none" w:sz="0" w:space="0" w:color="auto"/>
        <w:left w:val="none" w:sz="0" w:space="0" w:color="auto"/>
        <w:bottom w:val="none" w:sz="0" w:space="0" w:color="auto"/>
        <w:right w:val="none" w:sz="0" w:space="0" w:color="auto"/>
      </w:divBdr>
    </w:div>
    <w:div w:id="13265104">
      <w:marLeft w:val="0"/>
      <w:marRight w:val="0"/>
      <w:marTop w:val="0"/>
      <w:marBottom w:val="0"/>
      <w:divBdr>
        <w:top w:val="none" w:sz="0" w:space="0" w:color="auto"/>
        <w:left w:val="none" w:sz="0" w:space="0" w:color="auto"/>
        <w:bottom w:val="none" w:sz="0" w:space="0" w:color="auto"/>
        <w:right w:val="none" w:sz="0" w:space="0" w:color="auto"/>
      </w:divBdr>
    </w:div>
    <w:div w:id="13265105">
      <w:marLeft w:val="0"/>
      <w:marRight w:val="0"/>
      <w:marTop w:val="0"/>
      <w:marBottom w:val="0"/>
      <w:divBdr>
        <w:top w:val="none" w:sz="0" w:space="0" w:color="auto"/>
        <w:left w:val="none" w:sz="0" w:space="0" w:color="auto"/>
        <w:bottom w:val="none" w:sz="0" w:space="0" w:color="auto"/>
        <w:right w:val="none" w:sz="0" w:space="0" w:color="auto"/>
      </w:divBdr>
    </w:div>
    <w:div w:id="13265106">
      <w:marLeft w:val="0"/>
      <w:marRight w:val="0"/>
      <w:marTop w:val="0"/>
      <w:marBottom w:val="0"/>
      <w:divBdr>
        <w:top w:val="none" w:sz="0" w:space="0" w:color="auto"/>
        <w:left w:val="none" w:sz="0" w:space="0" w:color="auto"/>
        <w:bottom w:val="none" w:sz="0" w:space="0" w:color="auto"/>
        <w:right w:val="none" w:sz="0" w:space="0" w:color="auto"/>
      </w:divBdr>
    </w:div>
    <w:div w:id="13265107">
      <w:marLeft w:val="0"/>
      <w:marRight w:val="0"/>
      <w:marTop w:val="0"/>
      <w:marBottom w:val="0"/>
      <w:divBdr>
        <w:top w:val="none" w:sz="0" w:space="0" w:color="auto"/>
        <w:left w:val="none" w:sz="0" w:space="0" w:color="auto"/>
        <w:bottom w:val="none" w:sz="0" w:space="0" w:color="auto"/>
        <w:right w:val="none" w:sz="0" w:space="0" w:color="auto"/>
      </w:divBdr>
    </w:div>
    <w:div w:id="13265108">
      <w:marLeft w:val="0"/>
      <w:marRight w:val="0"/>
      <w:marTop w:val="0"/>
      <w:marBottom w:val="0"/>
      <w:divBdr>
        <w:top w:val="none" w:sz="0" w:space="0" w:color="auto"/>
        <w:left w:val="none" w:sz="0" w:space="0" w:color="auto"/>
        <w:bottom w:val="none" w:sz="0" w:space="0" w:color="auto"/>
        <w:right w:val="none" w:sz="0" w:space="0" w:color="auto"/>
      </w:divBdr>
    </w:div>
    <w:div w:id="13265109">
      <w:marLeft w:val="0"/>
      <w:marRight w:val="0"/>
      <w:marTop w:val="0"/>
      <w:marBottom w:val="0"/>
      <w:divBdr>
        <w:top w:val="none" w:sz="0" w:space="0" w:color="auto"/>
        <w:left w:val="none" w:sz="0" w:space="0" w:color="auto"/>
        <w:bottom w:val="none" w:sz="0" w:space="0" w:color="auto"/>
        <w:right w:val="none" w:sz="0" w:space="0" w:color="auto"/>
      </w:divBdr>
    </w:div>
    <w:div w:id="13265110">
      <w:marLeft w:val="0"/>
      <w:marRight w:val="0"/>
      <w:marTop w:val="0"/>
      <w:marBottom w:val="0"/>
      <w:divBdr>
        <w:top w:val="none" w:sz="0" w:space="0" w:color="auto"/>
        <w:left w:val="none" w:sz="0" w:space="0" w:color="auto"/>
        <w:bottom w:val="none" w:sz="0" w:space="0" w:color="auto"/>
        <w:right w:val="none" w:sz="0" w:space="0" w:color="auto"/>
      </w:divBdr>
    </w:div>
    <w:div w:id="13265111">
      <w:marLeft w:val="0"/>
      <w:marRight w:val="0"/>
      <w:marTop w:val="0"/>
      <w:marBottom w:val="0"/>
      <w:divBdr>
        <w:top w:val="none" w:sz="0" w:space="0" w:color="auto"/>
        <w:left w:val="none" w:sz="0" w:space="0" w:color="auto"/>
        <w:bottom w:val="none" w:sz="0" w:space="0" w:color="auto"/>
        <w:right w:val="none" w:sz="0" w:space="0" w:color="auto"/>
      </w:divBdr>
    </w:div>
    <w:div w:id="13265112">
      <w:marLeft w:val="0"/>
      <w:marRight w:val="0"/>
      <w:marTop w:val="0"/>
      <w:marBottom w:val="0"/>
      <w:divBdr>
        <w:top w:val="none" w:sz="0" w:space="0" w:color="auto"/>
        <w:left w:val="none" w:sz="0" w:space="0" w:color="auto"/>
        <w:bottom w:val="none" w:sz="0" w:space="0" w:color="auto"/>
        <w:right w:val="none" w:sz="0" w:space="0" w:color="auto"/>
      </w:divBdr>
    </w:div>
    <w:div w:id="13265113">
      <w:marLeft w:val="0"/>
      <w:marRight w:val="0"/>
      <w:marTop w:val="0"/>
      <w:marBottom w:val="0"/>
      <w:divBdr>
        <w:top w:val="none" w:sz="0" w:space="0" w:color="auto"/>
        <w:left w:val="none" w:sz="0" w:space="0" w:color="auto"/>
        <w:bottom w:val="none" w:sz="0" w:space="0" w:color="auto"/>
        <w:right w:val="none" w:sz="0" w:space="0" w:color="auto"/>
      </w:divBdr>
    </w:div>
    <w:div w:id="13265114">
      <w:marLeft w:val="0"/>
      <w:marRight w:val="0"/>
      <w:marTop w:val="0"/>
      <w:marBottom w:val="0"/>
      <w:divBdr>
        <w:top w:val="none" w:sz="0" w:space="0" w:color="auto"/>
        <w:left w:val="none" w:sz="0" w:space="0" w:color="auto"/>
        <w:bottom w:val="none" w:sz="0" w:space="0" w:color="auto"/>
        <w:right w:val="none" w:sz="0" w:space="0" w:color="auto"/>
      </w:divBdr>
    </w:div>
    <w:div w:id="13265115">
      <w:marLeft w:val="0"/>
      <w:marRight w:val="0"/>
      <w:marTop w:val="0"/>
      <w:marBottom w:val="0"/>
      <w:divBdr>
        <w:top w:val="none" w:sz="0" w:space="0" w:color="auto"/>
        <w:left w:val="none" w:sz="0" w:space="0" w:color="auto"/>
        <w:bottom w:val="none" w:sz="0" w:space="0" w:color="auto"/>
        <w:right w:val="none" w:sz="0" w:space="0" w:color="auto"/>
      </w:divBdr>
    </w:div>
    <w:div w:id="13265116">
      <w:marLeft w:val="0"/>
      <w:marRight w:val="0"/>
      <w:marTop w:val="0"/>
      <w:marBottom w:val="0"/>
      <w:divBdr>
        <w:top w:val="none" w:sz="0" w:space="0" w:color="auto"/>
        <w:left w:val="none" w:sz="0" w:space="0" w:color="auto"/>
        <w:bottom w:val="none" w:sz="0" w:space="0" w:color="auto"/>
        <w:right w:val="none" w:sz="0" w:space="0" w:color="auto"/>
      </w:divBdr>
    </w:div>
    <w:div w:id="13265117">
      <w:marLeft w:val="0"/>
      <w:marRight w:val="0"/>
      <w:marTop w:val="0"/>
      <w:marBottom w:val="0"/>
      <w:divBdr>
        <w:top w:val="none" w:sz="0" w:space="0" w:color="auto"/>
        <w:left w:val="none" w:sz="0" w:space="0" w:color="auto"/>
        <w:bottom w:val="none" w:sz="0" w:space="0" w:color="auto"/>
        <w:right w:val="none" w:sz="0" w:space="0" w:color="auto"/>
      </w:divBdr>
    </w:div>
    <w:div w:id="13265118">
      <w:marLeft w:val="0"/>
      <w:marRight w:val="0"/>
      <w:marTop w:val="0"/>
      <w:marBottom w:val="0"/>
      <w:divBdr>
        <w:top w:val="none" w:sz="0" w:space="0" w:color="auto"/>
        <w:left w:val="none" w:sz="0" w:space="0" w:color="auto"/>
        <w:bottom w:val="none" w:sz="0" w:space="0" w:color="auto"/>
        <w:right w:val="none" w:sz="0" w:space="0" w:color="auto"/>
      </w:divBdr>
    </w:div>
    <w:div w:id="13265119">
      <w:marLeft w:val="0"/>
      <w:marRight w:val="0"/>
      <w:marTop w:val="0"/>
      <w:marBottom w:val="0"/>
      <w:divBdr>
        <w:top w:val="none" w:sz="0" w:space="0" w:color="auto"/>
        <w:left w:val="none" w:sz="0" w:space="0" w:color="auto"/>
        <w:bottom w:val="none" w:sz="0" w:space="0" w:color="auto"/>
        <w:right w:val="none" w:sz="0" w:space="0" w:color="auto"/>
      </w:divBdr>
    </w:div>
    <w:div w:id="13265120">
      <w:marLeft w:val="0"/>
      <w:marRight w:val="0"/>
      <w:marTop w:val="0"/>
      <w:marBottom w:val="0"/>
      <w:divBdr>
        <w:top w:val="none" w:sz="0" w:space="0" w:color="auto"/>
        <w:left w:val="none" w:sz="0" w:space="0" w:color="auto"/>
        <w:bottom w:val="none" w:sz="0" w:space="0" w:color="auto"/>
        <w:right w:val="none" w:sz="0" w:space="0" w:color="auto"/>
      </w:divBdr>
    </w:div>
    <w:div w:id="13265121">
      <w:marLeft w:val="0"/>
      <w:marRight w:val="0"/>
      <w:marTop w:val="0"/>
      <w:marBottom w:val="0"/>
      <w:divBdr>
        <w:top w:val="none" w:sz="0" w:space="0" w:color="auto"/>
        <w:left w:val="none" w:sz="0" w:space="0" w:color="auto"/>
        <w:bottom w:val="none" w:sz="0" w:space="0" w:color="auto"/>
        <w:right w:val="none" w:sz="0" w:space="0" w:color="auto"/>
      </w:divBdr>
    </w:div>
    <w:div w:id="13265122">
      <w:marLeft w:val="0"/>
      <w:marRight w:val="0"/>
      <w:marTop w:val="0"/>
      <w:marBottom w:val="0"/>
      <w:divBdr>
        <w:top w:val="none" w:sz="0" w:space="0" w:color="auto"/>
        <w:left w:val="none" w:sz="0" w:space="0" w:color="auto"/>
        <w:bottom w:val="none" w:sz="0" w:space="0" w:color="auto"/>
        <w:right w:val="none" w:sz="0" w:space="0" w:color="auto"/>
      </w:divBdr>
    </w:div>
    <w:div w:id="13265123">
      <w:marLeft w:val="0"/>
      <w:marRight w:val="0"/>
      <w:marTop w:val="0"/>
      <w:marBottom w:val="0"/>
      <w:divBdr>
        <w:top w:val="none" w:sz="0" w:space="0" w:color="auto"/>
        <w:left w:val="none" w:sz="0" w:space="0" w:color="auto"/>
        <w:bottom w:val="none" w:sz="0" w:space="0" w:color="auto"/>
        <w:right w:val="none" w:sz="0" w:space="0" w:color="auto"/>
      </w:divBdr>
    </w:div>
    <w:div w:id="13265124">
      <w:marLeft w:val="0"/>
      <w:marRight w:val="0"/>
      <w:marTop w:val="0"/>
      <w:marBottom w:val="0"/>
      <w:divBdr>
        <w:top w:val="none" w:sz="0" w:space="0" w:color="auto"/>
        <w:left w:val="none" w:sz="0" w:space="0" w:color="auto"/>
        <w:bottom w:val="none" w:sz="0" w:space="0" w:color="auto"/>
        <w:right w:val="none" w:sz="0" w:space="0" w:color="auto"/>
      </w:divBdr>
    </w:div>
    <w:div w:id="13265125">
      <w:marLeft w:val="0"/>
      <w:marRight w:val="0"/>
      <w:marTop w:val="0"/>
      <w:marBottom w:val="0"/>
      <w:divBdr>
        <w:top w:val="none" w:sz="0" w:space="0" w:color="auto"/>
        <w:left w:val="none" w:sz="0" w:space="0" w:color="auto"/>
        <w:bottom w:val="none" w:sz="0" w:space="0" w:color="auto"/>
        <w:right w:val="none" w:sz="0" w:space="0" w:color="auto"/>
      </w:divBdr>
    </w:div>
    <w:div w:id="13265126">
      <w:marLeft w:val="0"/>
      <w:marRight w:val="0"/>
      <w:marTop w:val="0"/>
      <w:marBottom w:val="0"/>
      <w:divBdr>
        <w:top w:val="none" w:sz="0" w:space="0" w:color="auto"/>
        <w:left w:val="none" w:sz="0" w:space="0" w:color="auto"/>
        <w:bottom w:val="none" w:sz="0" w:space="0" w:color="auto"/>
        <w:right w:val="none" w:sz="0" w:space="0" w:color="auto"/>
      </w:divBdr>
    </w:div>
    <w:div w:id="13265127">
      <w:marLeft w:val="0"/>
      <w:marRight w:val="0"/>
      <w:marTop w:val="0"/>
      <w:marBottom w:val="0"/>
      <w:divBdr>
        <w:top w:val="none" w:sz="0" w:space="0" w:color="auto"/>
        <w:left w:val="none" w:sz="0" w:space="0" w:color="auto"/>
        <w:bottom w:val="none" w:sz="0" w:space="0" w:color="auto"/>
        <w:right w:val="none" w:sz="0" w:space="0" w:color="auto"/>
      </w:divBdr>
    </w:div>
    <w:div w:id="13265128">
      <w:marLeft w:val="0"/>
      <w:marRight w:val="0"/>
      <w:marTop w:val="0"/>
      <w:marBottom w:val="0"/>
      <w:divBdr>
        <w:top w:val="none" w:sz="0" w:space="0" w:color="auto"/>
        <w:left w:val="none" w:sz="0" w:space="0" w:color="auto"/>
        <w:bottom w:val="none" w:sz="0" w:space="0" w:color="auto"/>
        <w:right w:val="none" w:sz="0" w:space="0" w:color="auto"/>
      </w:divBdr>
    </w:div>
    <w:div w:id="13265129">
      <w:marLeft w:val="0"/>
      <w:marRight w:val="0"/>
      <w:marTop w:val="0"/>
      <w:marBottom w:val="0"/>
      <w:divBdr>
        <w:top w:val="none" w:sz="0" w:space="0" w:color="auto"/>
        <w:left w:val="none" w:sz="0" w:space="0" w:color="auto"/>
        <w:bottom w:val="none" w:sz="0" w:space="0" w:color="auto"/>
        <w:right w:val="none" w:sz="0" w:space="0" w:color="auto"/>
      </w:divBdr>
    </w:div>
    <w:div w:id="13265130">
      <w:marLeft w:val="0"/>
      <w:marRight w:val="0"/>
      <w:marTop w:val="0"/>
      <w:marBottom w:val="0"/>
      <w:divBdr>
        <w:top w:val="none" w:sz="0" w:space="0" w:color="auto"/>
        <w:left w:val="none" w:sz="0" w:space="0" w:color="auto"/>
        <w:bottom w:val="none" w:sz="0" w:space="0" w:color="auto"/>
        <w:right w:val="none" w:sz="0" w:space="0" w:color="auto"/>
      </w:divBdr>
    </w:div>
    <w:div w:id="13265131">
      <w:marLeft w:val="0"/>
      <w:marRight w:val="0"/>
      <w:marTop w:val="0"/>
      <w:marBottom w:val="0"/>
      <w:divBdr>
        <w:top w:val="none" w:sz="0" w:space="0" w:color="auto"/>
        <w:left w:val="none" w:sz="0" w:space="0" w:color="auto"/>
        <w:bottom w:val="none" w:sz="0" w:space="0" w:color="auto"/>
        <w:right w:val="none" w:sz="0" w:space="0" w:color="auto"/>
      </w:divBdr>
    </w:div>
    <w:div w:id="13265132">
      <w:marLeft w:val="0"/>
      <w:marRight w:val="0"/>
      <w:marTop w:val="0"/>
      <w:marBottom w:val="0"/>
      <w:divBdr>
        <w:top w:val="none" w:sz="0" w:space="0" w:color="auto"/>
        <w:left w:val="none" w:sz="0" w:space="0" w:color="auto"/>
        <w:bottom w:val="none" w:sz="0" w:space="0" w:color="auto"/>
        <w:right w:val="none" w:sz="0" w:space="0" w:color="auto"/>
      </w:divBdr>
    </w:div>
    <w:div w:id="13265133">
      <w:marLeft w:val="0"/>
      <w:marRight w:val="0"/>
      <w:marTop w:val="0"/>
      <w:marBottom w:val="0"/>
      <w:divBdr>
        <w:top w:val="none" w:sz="0" w:space="0" w:color="auto"/>
        <w:left w:val="none" w:sz="0" w:space="0" w:color="auto"/>
        <w:bottom w:val="none" w:sz="0" w:space="0" w:color="auto"/>
        <w:right w:val="none" w:sz="0" w:space="0" w:color="auto"/>
      </w:divBdr>
    </w:div>
    <w:div w:id="13265134">
      <w:marLeft w:val="0"/>
      <w:marRight w:val="0"/>
      <w:marTop w:val="0"/>
      <w:marBottom w:val="0"/>
      <w:divBdr>
        <w:top w:val="none" w:sz="0" w:space="0" w:color="auto"/>
        <w:left w:val="none" w:sz="0" w:space="0" w:color="auto"/>
        <w:bottom w:val="none" w:sz="0" w:space="0" w:color="auto"/>
        <w:right w:val="none" w:sz="0" w:space="0" w:color="auto"/>
      </w:divBdr>
    </w:div>
    <w:div w:id="13265135">
      <w:marLeft w:val="0"/>
      <w:marRight w:val="0"/>
      <w:marTop w:val="0"/>
      <w:marBottom w:val="0"/>
      <w:divBdr>
        <w:top w:val="none" w:sz="0" w:space="0" w:color="auto"/>
        <w:left w:val="none" w:sz="0" w:space="0" w:color="auto"/>
        <w:bottom w:val="none" w:sz="0" w:space="0" w:color="auto"/>
        <w:right w:val="none" w:sz="0" w:space="0" w:color="auto"/>
      </w:divBdr>
    </w:div>
    <w:div w:id="13265136">
      <w:marLeft w:val="0"/>
      <w:marRight w:val="0"/>
      <w:marTop w:val="0"/>
      <w:marBottom w:val="0"/>
      <w:divBdr>
        <w:top w:val="none" w:sz="0" w:space="0" w:color="auto"/>
        <w:left w:val="none" w:sz="0" w:space="0" w:color="auto"/>
        <w:bottom w:val="none" w:sz="0" w:space="0" w:color="auto"/>
        <w:right w:val="none" w:sz="0" w:space="0" w:color="auto"/>
      </w:divBdr>
    </w:div>
    <w:div w:id="13265137">
      <w:marLeft w:val="0"/>
      <w:marRight w:val="0"/>
      <w:marTop w:val="0"/>
      <w:marBottom w:val="0"/>
      <w:divBdr>
        <w:top w:val="none" w:sz="0" w:space="0" w:color="auto"/>
        <w:left w:val="none" w:sz="0" w:space="0" w:color="auto"/>
        <w:bottom w:val="none" w:sz="0" w:space="0" w:color="auto"/>
        <w:right w:val="none" w:sz="0" w:space="0" w:color="auto"/>
      </w:divBdr>
    </w:div>
    <w:div w:id="13265138">
      <w:marLeft w:val="0"/>
      <w:marRight w:val="0"/>
      <w:marTop w:val="0"/>
      <w:marBottom w:val="0"/>
      <w:divBdr>
        <w:top w:val="none" w:sz="0" w:space="0" w:color="auto"/>
        <w:left w:val="none" w:sz="0" w:space="0" w:color="auto"/>
        <w:bottom w:val="none" w:sz="0" w:space="0" w:color="auto"/>
        <w:right w:val="none" w:sz="0" w:space="0" w:color="auto"/>
      </w:divBdr>
    </w:div>
    <w:div w:id="13265139">
      <w:marLeft w:val="0"/>
      <w:marRight w:val="0"/>
      <w:marTop w:val="0"/>
      <w:marBottom w:val="0"/>
      <w:divBdr>
        <w:top w:val="none" w:sz="0" w:space="0" w:color="auto"/>
        <w:left w:val="none" w:sz="0" w:space="0" w:color="auto"/>
        <w:bottom w:val="none" w:sz="0" w:space="0" w:color="auto"/>
        <w:right w:val="none" w:sz="0" w:space="0" w:color="auto"/>
      </w:divBdr>
    </w:div>
    <w:div w:id="13265140">
      <w:marLeft w:val="0"/>
      <w:marRight w:val="0"/>
      <w:marTop w:val="0"/>
      <w:marBottom w:val="0"/>
      <w:divBdr>
        <w:top w:val="none" w:sz="0" w:space="0" w:color="auto"/>
        <w:left w:val="none" w:sz="0" w:space="0" w:color="auto"/>
        <w:bottom w:val="none" w:sz="0" w:space="0" w:color="auto"/>
        <w:right w:val="none" w:sz="0" w:space="0" w:color="auto"/>
      </w:divBdr>
    </w:div>
    <w:div w:id="13265141">
      <w:marLeft w:val="0"/>
      <w:marRight w:val="0"/>
      <w:marTop w:val="0"/>
      <w:marBottom w:val="0"/>
      <w:divBdr>
        <w:top w:val="none" w:sz="0" w:space="0" w:color="auto"/>
        <w:left w:val="none" w:sz="0" w:space="0" w:color="auto"/>
        <w:bottom w:val="none" w:sz="0" w:space="0" w:color="auto"/>
        <w:right w:val="none" w:sz="0" w:space="0" w:color="auto"/>
      </w:divBdr>
    </w:div>
    <w:div w:id="13265142">
      <w:marLeft w:val="0"/>
      <w:marRight w:val="0"/>
      <w:marTop w:val="0"/>
      <w:marBottom w:val="0"/>
      <w:divBdr>
        <w:top w:val="none" w:sz="0" w:space="0" w:color="auto"/>
        <w:left w:val="none" w:sz="0" w:space="0" w:color="auto"/>
        <w:bottom w:val="none" w:sz="0" w:space="0" w:color="auto"/>
        <w:right w:val="none" w:sz="0" w:space="0" w:color="auto"/>
      </w:divBdr>
    </w:div>
    <w:div w:id="13265143">
      <w:marLeft w:val="0"/>
      <w:marRight w:val="0"/>
      <w:marTop w:val="0"/>
      <w:marBottom w:val="0"/>
      <w:divBdr>
        <w:top w:val="none" w:sz="0" w:space="0" w:color="auto"/>
        <w:left w:val="none" w:sz="0" w:space="0" w:color="auto"/>
        <w:bottom w:val="none" w:sz="0" w:space="0" w:color="auto"/>
        <w:right w:val="none" w:sz="0" w:space="0" w:color="auto"/>
      </w:divBdr>
    </w:div>
    <w:div w:id="13265144">
      <w:marLeft w:val="0"/>
      <w:marRight w:val="0"/>
      <w:marTop w:val="0"/>
      <w:marBottom w:val="0"/>
      <w:divBdr>
        <w:top w:val="none" w:sz="0" w:space="0" w:color="auto"/>
        <w:left w:val="none" w:sz="0" w:space="0" w:color="auto"/>
        <w:bottom w:val="none" w:sz="0" w:space="0" w:color="auto"/>
        <w:right w:val="none" w:sz="0" w:space="0" w:color="auto"/>
      </w:divBdr>
    </w:div>
    <w:div w:id="13265145">
      <w:marLeft w:val="0"/>
      <w:marRight w:val="0"/>
      <w:marTop w:val="0"/>
      <w:marBottom w:val="0"/>
      <w:divBdr>
        <w:top w:val="none" w:sz="0" w:space="0" w:color="auto"/>
        <w:left w:val="none" w:sz="0" w:space="0" w:color="auto"/>
        <w:bottom w:val="none" w:sz="0" w:space="0" w:color="auto"/>
        <w:right w:val="none" w:sz="0" w:space="0" w:color="auto"/>
      </w:divBdr>
    </w:div>
    <w:div w:id="13265146">
      <w:marLeft w:val="0"/>
      <w:marRight w:val="0"/>
      <w:marTop w:val="0"/>
      <w:marBottom w:val="0"/>
      <w:divBdr>
        <w:top w:val="none" w:sz="0" w:space="0" w:color="auto"/>
        <w:left w:val="none" w:sz="0" w:space="0" w:color="auto"/>
        <w:bottom w:val="none" w:sz="0" w:space="0" w:color="auto"/>
        <w:right w:val="none" w:sz="0" w:space="0" w:color="auto"/>
      </w:divBdr>
    </w:div>
    <w:div w:id="13265147">
      <w:marLeft w:val="0"/>
      <w:marRight w:val="0"/>
      <w:marTop w:val="0"/>
      <w:marBottom w:val="0"/>
      <w:divBdr>
        <w:top w:val="none" w:sz="0" w:space="0" w:color="auto"/>
        <w:left w:val="none" w:sz="0" w:space="0" w:color="auto"/>
        <w:bottom w:val="none" w:sz="0" w:space="0" w:color="auto"/>
        <w:right w:val="none" w:sz="0" w:space="0" w:color="auto"/>
      </w:divBdr>
    </w:div>
    <w:div w:id="13265148">
      <w:marLeft w:val="0"/>
      <w:marRight w:val="0"/>
      <w:marTop w:val="0"/>
      <w:marBottom w:val="0"/>
      <w:divBdr>
        <w:top w:val="none" w:sz="0" w:space="0" w:color="auto"/>
        <w:left w:val="none" w:sz="0" w:space="0" w:color="auto"/>
        <w:bottom w:val="none" w:sz="0" w:space="0" w:color="auto"/>
        <w:right w:val="none" w:sz="0" w:space="0" w:color="auto"/>
      </w:divBdr>
    </w:div>
    <w:div w:id="13265149">
      <w:marLeft w:val="0"/>
      <w:marRight w:val="0"/>
      <w:marTop w:val="0"/>
      <w:marBottom w:val="0"/>
      <w:divBdr>
        <w:top w:val="none" w:sz="0" w:space="0" w:color="auto"/>
        <w:left w:val="none" w:sz="0" w:space="0" w:color="auto"/>
        <w:bottom w:val="none" w:sz="0" w:space="0" w:color="auto"/>
        <w:right w:val="none" w:sz="0" w:space="0" w:color="auto"/>
      </w:divBdr>
    </w:div>
    <w:div w:id="13265150">
      <w:marLeft w:val="0"/>
      <w:marRight w:val="0"/>
      <w:marTop w:val="0"/>
      <w:marBottom w:val="0"/>
      <w:divBdr>
        <w:top w:val="none" w:sz="0" w:space="0" w:color="auto"/>
        <w:left w:val="none" w:sz="0" w:space="0" w:color="auto"/>
        <w:bottom w:val="none" w:sz="0" w:space="0" w:color="auto"/>
        <w:right w:val="none" w:sz="0" w:space="0" w:color="auto"/>
      </w:divBdr>
    </w:div>
    <w:div w:id="13265151">
      <w:marLeft w:val="0"/>
      <w:marRight w:val="0"/>
      <w:marTop w:val="0"/>
      <w:marBottom w:val="0"/>
      <w:divBdr>
        <w:top w:val="none" w:sz="0" w:space="0" w:color="auto"/>
        <w:left w:val="none" w:sz="0" w:space="0" w:color="auto"/>
        <w:bottom w:val="none" w:sz="0" w:space="0" w:color="auto"/>
        <w:right w:val="none" w:sz="0" w:space="0" w:color="auto"/>
      </w:divBdr>
    </w:div>
    <w:div w:id="13265152">
      <w:marLeft w:val="0"/>
      <w:marRight w:val="0"/>
      <w:marTop w:val="0"/>
      <w:marBottom w:val="0"/>
      <w:divBdr>
        <w:top w:val="none" w:sz="0" w:space="0" w:color="auto"/>
        <w:left w:val="none" w:sz="0" w:space="0" w:color="auto"/>
        <w:bottom w:val="none" w:sz="0" w:space="0" w:color="auto"/>
        <w:right w:val="none" w:sz="0" w:space="0" w:color="auto"/>
      </w:divBdr>
    </w:div>
    <w:div w:id="13265153">
      <w:marLeft w:val="0"/>
      <w:marRight w:val="0"/>
      <w:marTop w:val="0"/>
      <w:marBottom w:val="0"/>
      <w:divBdr>
        <w:top w:val="none" w:sz="0" w:space="0" w:color="auto"/>
        <w:left w:val="none" w:sz="0" w:space="0" w:color="auto"/>
        <w:bottom w:val="none" w:sz="0" w:space="0" w:color="auto"/>
        <w:right w:val="none" w:sz="0" w:space="0" w:color="auto"/>
      </w:divBdr>
    </w:div>
    <w:div w:id="13265154">
      <w:marLeft w:val="0"/>
      <w:marRight w:val="0"/>
      <w:marTop w:val="0"/>
      <w:marBottom w:val="0"/>
      <w:divBdr>
        <w:top w:val="none" w:sz="0" w:space="0" w:color="auto"/>
        <w:left w:val="none" w:sz="0" w:space="0" w:color="auto"/>
        <w:bottom w:val="none" w:sz="0" w:space="0" w:color="auto"/>
        <w:right w:val="none" w:sz="0" w:space="0" w:color="auto"/>
      </w:divBdr>
    </w:div>
    <w:div w:id="13265155">
      <w:marLeft w:val="0"/>
      <w:marRight w:val="0"/>
      <w:marTop w:val="0"/>
      <w:marBottom w:val="0"/>
      <w:divBdr>
        <w:top w:val="none" w:sz="0" w:space="0" w:color="auto"/>
        <w:left w:val="none" w:sz="0" w:space="0" w:color="auto"/>
        <w:bottom w:val="none" w:sz="0" w:space="0" w:color="auto"/>
        <w:right w:val="none" w:sz="0" w:space="0" w:color="auto"/>
      </w:divBdr>
    </w:div>
    <w:div w:id="13265156">
      <w:marLeft w:val="0"/>
      <w:marRight w:val="0"/>
      <w:marTop w:val="0"/>
      <w:marBottom w:val="0"/>
      <w:divBdr>
        <w:top w:val="none" w:sz="0" w:space="0" w:color="auto"/>
        <w:left w:val="none" w:sz="0" w:space="0" w:color="auto"/>
        <w:bottom w:val="none" w:sz="0" w:space="0" w:color="auto"/>
        <w:right w:val="none" w:sz="0" w:space="0" w:color="auto"/>
      </w:divBdr>
    </w:div>
    <w:div w:id="13265157">
      <w:marLeft w:val="0"/>
      <w:marRight w:val="0"/>
      <w:marTop w:val="0"/>
      <w:marBottom w:val="0"/>
      <w:divBdr>
        <w:top w:val="none" w:sz="0" w:space="0" w:color="auto"/>
        <w:left w:val="none" w:sz="0" w:space="0" w:color="auto"/>
        <w:bottom w:val="none" w:sz="0" w:space="0" w:color="auto"/>
        <w:right w:val="none" w:sz="0" w:space="0" w:color="auto"/>
      </w:divBdr>
    </w:div>
    <w:div w:id="13265158">
      <w:marLeft w:val="0"/>
      <w:marRight w:val="0"/>
      <w:marTop w:val="0"/>
      <w:marBottom w:val="0"/>
      <w:divBdr>
        <w:top w:val="none" w:sz="0" w:space="0" w:color="auto"/>
        <w:left w:val="none" w:sz="0" w:space="0" w:color="auto"/>
        <w:bottom w:val="none" w:sz="0" w:space="0" w:color="auto"/>
        <w:right w:val="none" w:sz="0" w:space="0" w:color="auto"/>
      </w:divBdr>
    </w:div>
    <w:div w:id="13265159">
      <w:marLeft w:val="0"/>
      <w:marRight w:val="0"/>
      <w:marTop w:val="0"/>
      <w:marBottom w:val="0"/>
      <w:divBdr>
        <w:top w:val="none" w:sz="0" w:space="0" w:color="auto"/>
        <w:left w:val="none" w:sz="0" w:space="0" w:color="auto"/>
        <w:bottom w:val="none" w:sz="0" w:space="0" w:color="auto"/>
        <w:right w:val="none" w:sz="0" w:space="0" w:color="auto"/>
      </w:divBdr>
    </w:div>
    <w:div w:id="13265160">
      <w:marLeft w:val="0"/>
      <w:marRight w:val="0"/>
      <w:marTop w:val="0"/>
      <w:marBottom w:val="0"/>
      <w:divBdr>
        <w:top w:val="none" w:sz="0" w:space="0" w:color="auto"/>
        <w:left w:val="none" w:sz="0" w:space="0" w:color="auto"/>
        <w:bottom w:val="none" w:sz="0" w:space="0" w:color="auto"/>
        <w:right w:val="none" w:sz="0" w:space="0" w:color="auto"/>
      </w:divBdr>
    </w:div>
    <w:div w:id="13265161">
      <w:marLeft w:val="0"/>
      <w:marRight w:val="0"/>
      <w:marTop w:val="0"/>
      <w:marBottom w:val="0"/>
      <w:divBdr>
        <w:top w:val="none" w:sz="0" w:space="0" w:color="auto"/>
        <w:left w:val="none" w:sz="0" w:space="0" w:color="auto"/>
        <w:bottom w:val="none" w:sz="0" w:space="0" w:color="auto"/>
        <w:right w:val="none" w:sz="0" w:space="0" w:color="auto"/>
      </w:divBdr>
    </w:div>
    <w:div w:id="13265162">
      <w:marLeft w:val="0"/>
      <w:marRight w:val="0"/>
      <w:marTop w:val="0"/>
      <w:marBottom w:val="0"/>
      <w:divBdr>
        <w:top w:val="none" w:sz="0" w:space="0" w:color="auto"/>
        <w:left w:val="none" w:sz="0" w:space="0" w:color="auto"/>
        <w:bottom w:val="none" w:sz="0" w:space="0" w:color="auto"/>
        <w:right w:val="none" w:sz="0" w:space="0" w:color="auto"/>
      </w:divBdr>
    </w:div>
    <w:div w:id="13265163">
      <w:marLeft w:val="0"/>
      <w:marRight w:val="0"/>
      <w:marTop w:val="0"/>
      <w:marBottom w:val="0"/>
      <w:divBdr>
        <w:top w:val="none" w:sz="0" w:space="0" w:color="auto"/>
        <w:left w:val="none" w:sz="0" w:space="0" w:color="auto"/>
        <w:bottom w:val="none" w:sz="0" w:space="0" w:color="auto"/>
        <w:right w:val="none" w:sz="0" w:space="0" w:color="auto"/>
      </w:divBdr>
    </w:div>
    <w:div w:id="13265164">
      <w:marLeft w:val="0"/>
      <w:marRight w:val="0"/>
      <w:marTop w:val="0"/>
      <w:marBottom w:val="0"/>
      <w:divBdr>
        <w:top w:val="none" w:sz="0" w:space="0" w:color="auto"/>
        <w:left w:val="none" w:sz="0" w:space="0" w:color="auto"/>
        <w:bottom w:val="none" w:sz="0" w:space="0" w:color="auto"/>
        <w:right w:val="none" w:sz="0" w:space="0" w:color="auto"/>
      </w:divBdr>
    </w:div>
    <w:div w:id="13265165">
      <w:marLeft w:val="0"/>
      <w:marRight w:val="0"/>
      <w:marTop w:val="0"/>
      <w:marBottom w:val="0"/>
      <w:divBdr>
        <w:top w:val="none" w:sz="0" w:space="0" w:color="auto"/>
        <w:left w:val="none" w:sz="0" w:space="0" w:color="auto"/>
        <w:bottom w:val="none" w:sz="0" w:space="0" w:color="auto"/>
        <w:right w:val="none" w:sz="0" w:space="0" w:color="auto"/>
      </w:divBdr>
    </w:div>
    <w:div w:id="13265166">
      <w:marLeft w:val="0"/>
      <w:marRight w:val="0"/>
      <w:marTop w:val="0"/>
      <w:marBottom w:val="0"/>
      <w:divBdr>
        <w:top w:val="none" w:sz="0" w:space="0" w:color="auto"/>
        <w:left w:val="none" w:sz="0" w:space="0" w:color="auto"/>
        <w:bottom w:val="none" w:sz="0" w:space="0" w:color="auto"/>
        <w:right w:val="none" w:sz="0" w:space="0" w:color="auto"/>
      </w:divBdr>
    </w:div>
    <w:div w:id="13265167">
      <w:marLeft w:val="0"/>
      <w:marRight w:val="0"/>
      <w:marTop w:val="0"/>
      <w:marBottom w:val="0"/>
      <w:divBdr>
        <w:top w:val="none" w:sz="0" w:space="0" w:color="auto"/>
        <w:left w:val="none" w:sz="0" w:space="0" w:color="auto"/>
        <w:bottom w:val="none" w:sz="0" w:space="0" w:color="auto"/>
        <w:right w:val="none" w:sz="0" w:space="0" w:color="auto"/>
      </w:divBdr>
    </w:div>
    <w:div w:id="13265168">
      <w:marLeft w:val="0"/>
      <w:marRight w:val="0"/>
      <w:marTop w:val="0"/>
      <w:marBottom w:val="0"/>
      <w:divBdr>
        <w:top w:val="none" w:sz="0" w:space="0" w:color="auto"/>
        <w:left w:val="none" w:sz="0" w:space="0" w:color="auto"/>
        <w:bottom w:val="none" w:sz="0" w:space="0" w:color="auto"/>
        <w:right w:val="none" w:sz="0" w:space="0" w:color="auto"/>
      </w:divBdr>
    </w:div>
    <w:div w:id="13265169">
      <w:marLeft w:val="0"/>
      <w:marRight w:val="0"/>
      <w:marTop w:val="0"/>
      <w:marBottom w:val="0"/>
      <w:divBdr>
        <w:top w:val="none" w:sz="0" w:space="0" w:color="auto"/>
        <w:left w:val="none" w:sz="0" w:space="0" w:color="auto"/>
        <w:bottom w:val="none" w:sz="0" w:space="0" w:color="auto"/>
        <w:right w:val="none" w:sz="0" w:space="0" w:color="auto"/>
      </w:divBdr>
    </w:div>
    <w:div w:id="13265170">
      <w:marLeft w:val="0"/>
      <w:marRight w:val="0"/>
      <w:marTop w:val="0"/>
      <w:marBottom w:val="0"/>
      <w:divBdr>
        <w:top w:val="none" w:sz="0" w:space="0" w:color="auto"/>
        <w:left w:val="none" w:sz="0" w:space="0" w:color="auto"/>
        <w:bottom w:val="none" w:sz="0" w:space="0" w:color="auto"/>
        <w:right w:val="none" w:sz="0" w:space="0" w:color="auto"/>
      </w:divBdr>
    </w:div>
    <w:div w:id="13265171">
      <w:marLeft w:val="0"/>
      <w:marRight w:val="0"/>
      <w:marTop w:val="0"/>
      <w:marBottom w:val="0"/>
      <w:divBdr>
        <w:top w:val="none" w:sz="0" w:space="0" w:color="auto"/>
        <w:left w:val="none" w:sz="0" w:space="0" w:color="auto"/>
        <w:bottom w:val="none" w:sz="0" w:space="0" w:color="auto"/>
        <w:right w:val="none" w:sz="0" w:space="0" w:color="auto"/>
      </w:divBdr>
    </w:div>
    <w:div w:id="132651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AAB05-D26E-4FFC-B641-95A923AD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57</Pages>
  <Words>8803</Words>
  <Characters>52748</Characters>
  <Application>Microsoft Office Word</Application>
  <DocSecurity>0</DocSecurity>
  <Lines>439</Lines>
  <Paragraphs>122</Paragraphs>
  <ScaleCrop>false</ScaleCrop>
  <HeadingPairs>
    <vt:vector size="2" baseType="variant">
      <vt:variant>
        <vt:lpstr>Título</vt:lpstr>
      </vt:variant>
      <vt:variant>
        <vt:i4>1</vt:i4>
      </vt:variant>
    </vt:vector>
  </HeadingPairs>
  <TitlesOfParts>
    <vt:vector size="1" baseType="lpstr">
      <vt:lpstr>FACULDADE DE TECNOLOGIA DE OURINHOS – FATEC OURINHOS</vt:lpstr>
    </vt:vector>
  </TitlesOfParts>
  <Company>Microsoft</Company>
  <LinksUpToDate>false</LinksUpToDate>
  <CharactersWithSpaces>61429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TECNOLOGIA DE OURINHOS – FATEC OURINHOS</dc:title>
  <dc:creator>Verônica Sakai</dc:creator>
  <cp:lastModifiedBy>FATEC</cp:lastModifiedBy>
  <cp:revision>4</cp:revision>
  <cp:lastPrinted>2016-11-24T12:45:00Z</cp:lastPrinted>
  <dcterms:created xsi:type="dcterms:W3CDTF">2017-10-11T19:41:00Z</dcterms:created>
  <dcterms:modified xsi:type="dcterms:W3CDTF">2017-10-11T19:53:00Z</dcterms:modified>
</cp:coreProperties>
</file>